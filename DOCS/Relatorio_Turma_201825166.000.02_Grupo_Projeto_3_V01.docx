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0299" w14:textId="77777777" w:rsidR="00CF587C" w:rsidRPr="00E3711E" w:rsidRDefault="00CF587C" w:rsidP="00C14854">
      <w:pPr>
        <w:spacing w:before="64"/>
        <w:ind w:right="48"/>
        <w:jc w:val="center"/>
        <w:rPr>
          <w:rFonts w:ascii="Arial" w:hAnsi="Arial" w:cs="Arial"/>
          <w:spacing w:val="-2"/>
          <w:sz w:val="24"/>
          <w:szCs w:val="24"/>
        </w:rPr>
      </w:pPr>
    </w:p>
    <w:p w14:paraId="38B041B3" w14:textId="2C612271" w:rsidR="0017095B" w:rsidRPr="00E3711E" w:rsidRDefault="008E1833" w:rsidP="00C14854">
      <w:pPr>
        <w:spacing w:before="64"/>
        <w:ind w:right="48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59280B" wp14:editId="478AFBFE">
            <wp:simplePos x="0" y="0"/>
            <wp:positionH relativeFrom="column">
              <wp:posOffset>762000</wp:posOffset>
            </wp:positionH>
            <wp:positionV relativeFrom="page">
              <wp:posOffset>876300</wp:posOffset>
            </wp:positionV>
            <wp:extent cx="525780" cy="525780"/>
            <wp:effectExtent l="0" t="0" r="7620" b="7620"/>
            <wp:wrapNone/>
            <wp:docPr id="1231522748" name="Imagem 2" descr="Logotipo,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22748" name="Imagem 2" descr="Logotipo, Ícone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7F8E" w:rsidRPr="00E3711E">
        <w:rPr>
          <w:rFonts w:ascii="Arial" w:hAnsi="Arial" w:cs="Arial"/>
          <w:spacing w:val="-2"/>
          <w:sz w:val="24"/>
          <w:szCs w:val="24"/>
        </w:rPr>
        <w:t>UNIVERSIDADE</w:t>
      </w:r>
      <w:r w:rsidR="00F17F8E" w:rsidRPr="00E3711E">
        <w:rPr>
          <w:rFonts w:ascii="Arial" w:hAnsi="Arial" w:cs="Arial"/>
          <w:spacing w:val="13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PRESBITERIANA</w:t>
      </w:r>
      <w:r w:rsidR="00F17F8E" w:rsidRPr="00E3711E">
        <w:rPr>
          <w:rFonts w:ascii="Arial" w:hAnsi="Arial" w:cs="Arial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MACKENZIE</w:t>
      </w:r>
    </w:p>
    <w:p w14:paraId="5CD53722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AB0FBA6" w14:textId="59E00A07" w:rsidR="0017095B" w:rsidRPr="00E3711E" w:rsidRDefault="0017095B">
      <w:pPr>
        <w:pStyle w:val="BodyText"/>
        <w:rPr>
          <w:rFonts w:cs="Arial"/>
          <w:szCs w:val="24"/>
        </w:rPr>
      </w:pPr>
    </w:p>
    <w:p w14:paraId="72B3098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980CA5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CDE7CA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E6052A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1050B268" w14:textId="77777777" w:rsidR="0017095B" w:rsidRPr="00E3711E" w:rsidRDefault="0017095B">
      <w:pPr>
        <w:pStyle w:val="BodyText"/>
        <w:spacing w:before="134"/>
        <w:rPr>
          <w:rFonts w:cs="Arial"/>
          <w:szCs w:val="24"/>
        </w:rPr>
      </w:pPr>
    </w:p>
    <w:p w14:paraId="02D9076B" w14:textId="77777777" w:rsidR="0017095B" w:rsidRPr="00E3711E" w:rsidRDefault="00F17F8E">
      <w:pPr>
        <w:ind w:left="255" w:right="47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I</w:t>
      </w:r>
      <w:r w:rsidRPr="00E3711E">
        <w:rPr>
          <w:rFonts w:ascii="Arial" w:hAnsi="Arial" w:cs="Arial"/>
          <w:spacing w:val="-3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CURSO</w:t>
      </w:r>
      <w:r w:rsidRPr="00E3711E">
        <w:rPr>
          <w:rFonts w:ascii="Arial" w:hAnsi="Arial" w:cs="Arial"/>
          <w:spacing w:val="-3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CIÊNCIA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pacing w:val="-2"/>
          <w:sz w:val="24"/>
          <w:szCs w:val="24"/>
        </w:rPr>
        <w:t>DADOS</w:t>
      </w:r>
    </w:p>
    <w:p w14:paraId="5AFE39DC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47616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C71C42D" w14:textId="77777777" w:rsidR="0017095B" w:rsidRPr="00E3711E" w:rsidRDefault="0017095B">
      <w:pPr>
        <w:pStyle w:val="BodyText"/>
        <w:spacing w:before="134"/>
        <w:rPr>
          <w:rFonts w:cs="Arial"/>
          <w:szCs w:val="24"/>
        </w:rPr>
      </w:pPr>
    </w:p>
    <w:p w14:paraId="0958323D" w14:textId="77777777" w:rsidR="00EC0E64" w:rsidRPr="00E3711E" w:rsidRDefault="00F17F8E" w:rsidP="00EC0E64">
      <w:pPr>
        <w:spacing w:line="511" w:lineRule="auto"/>
        <w:ind w:left="1433" w:right="99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TURMA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201825166.000.02</w:t>
      </w:r>
      <w:r w:rsidRPr="00E3711E">
        <w:rPr>
          <w:rFonts w:ascii="Arial" w:hAnsi="Arial" w:cs="Arial"/>
          <w:spacing w:val="-14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GRUPO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 xml:space="preserve">3 </w:t>
      </w:r>
    </w:p>
    <w:p w14:paraId="337FDF12" w14:textId="38A41220" w:rsidR="0017095B" w:rsidRPr="00E3711E" w:rsidRDefault="00F17F8E" w:rsidP="00EC0E64">
      <w:pPr>
        <w:spacing w:line="511" w:lineRule="auto"/>
        <w:ind w:left="1433" w:right="63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 AUGUSTO LEAL OLIVEIRA</w:t>
      </w:r>
    </w:p>
    <w:p w14:paraId="4B9D7E98" w14:textId="2ECB7AAA" w:rsidR="0017095B" w:rsidRPr="00E3711E" w:rsidRDefault="00F17F8E" w:rsidP="00EC0E64">
      <w:pPr>
        <w:spacing w:before="3" w:line="511" w:lineRule="auto"/>
        <w:ind w:left="1433" w:right="225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ROCHA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SOUZA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 xml:space="preserve">DUARTE GUILHERME SANTOS OLIVEIRA </w:t>
      </w:r>
      <w:r w:rsidR="00194003" w:rsidRPr="00E3711E">
        <w:rPr>
          <w:rFonts w:ascii="Arial" w:hAnsi="Arial" w:cs="Arial"/>
          <w:sz w:val="24"/>
          <w:szCs w:val="24"/>
        </w:rPr>
        <w:br/>
        <w:t>GUSTAVO DA CONCEIÇÃO GUIMARÃES</w:t>
      </w:r>
      <w:r w:rsidR="00194003" w:rsidRPr="00E3711E">
        <w:rPr>
          <w:rFonts w:ascii="Arial" w:hAnsi="Arial" w:cs="Arial"/>
          <w:sz w:val="24"/>
          <w:szCs w:val="24"/>
        </w:rPr>
        <w:br/>
      </w:r>
      <w:r w:rsidRPr="00E3711E">
        <w:rPr>
          <w:rFonts w:ascii="Arial" w:hAnsi="Arial" w:cs="Arial"/>
          <w:sz w:val="24"/>
          <w:szCs w:val="24"/>
        </w:rPr>
        <w:t>RICARDO ZULIAN DE SOUZA</w:t>
      </w:r>
      <w:r w:rsidRPr="00E3711E">
        <w:rPr>
          <w:rFonts w:ascii="Arial" w:hAnsi="Arial" w:cs="Arial"/>
          <w:spacing w:val="-2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AMARAL</w:t>
      </w:r>
    </w:p>
    <w:p w14:paraId="740E6AE0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8271586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D3ECCA7" w14:textId="557ECA25" w:rsidR="0017095B" w:rsidRPr="00E3711E" w:rsidRDefault="000E6D9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A</w:t>
      </w:r>
      <w:r w:rsidR="00F17F8E" w:rsidRPr="00E3711E">
        <w:rPr>
          <w:rFonts w:ascii="Arial" w:hAnsi="Arial" w:cs="Arial"/>
          <w:sz w:val="24"/>
          <w:szCs w:val="24"/>
        </w:rPr>
        <w:t>NÁLISE</w:t>
      </w:r>
      <w:r w:rsidR="00F17F8E" w:rsidRPr="00E3711E">
        <w:rPr>
          <w:rFonts w:ascii="Arial" w:hAnsi="Arial" w:cs="Arial"/>
          <w:spacing w:val="-11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EXPLORATÓRIA</w:t>
      </w:r>
      <w:r w:rsidR="00F17F8E"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DE</w:t>
      </w:r>
      <w:r w:rsidR="00F17F8E"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DADOS</w:t>
      </w:r>
      <w:r w:rsidR="00F17F8E"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-</w:t>
      </w:r>
      <w:r w:rsidR="00F17F8E"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pacing w:val="-2"/>
          <w:sz w:val="24"/>
          <w:szCs w:val="24"/>
        </w:rPr>
        <w:t>WALMART</w:t>
      </w:r>
    </w:p>
    <w:p w14:paraId="2D3E065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F8567F5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F1F89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0CDBC4B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615F83E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3E14DF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3866A0F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25FDE192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3F485684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0F5D7E9C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6D5C9567" w14:textId="77777777" w:rsidR="00EC0E64" w:rsidRPr="00E3711E" w:rsidRDefault="00EC0E64">
      <w:pPr>
        <w:pStyle w:val="BodyText"/>
        <w:rPr>
          <w:rFonts w:cs="Arial"/>
          <w:szCs w:val="24"/>
        </w:rPr>
      </w:pPr>
    </w:p>
    <w:p w14:paraId="25790F1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043CF47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2A96DE52" w14:textId="77777777" w:rsidR="0017095B" w:rsidRPr="00E3711E" w:rsidRDefault="0017095B">
      <w:pPr>
        <w:pStyle w:val="BodyText"/>
        <w:spacing w:before="202"/>
        <w:rPr>
          <w:rFonts w:cs="Arial"/>
          <w:szCs w:val="24"/>
        </w:rPr>
      </w:pPr>
    </w:p>
    <w:p w14:paraId="78DBB8FE" w14:textId="77777777" w:rsidR="0017095B" w:rsidRPr="00E3711E" w:rsidRDefault="00F17F8E">
      <w:pPr>
        <w:pStyle w:val="BodyText"/>
        <w:spacing w:line="511" w:lineRule="auto"/>
        <w:ind w:left="4250" w:right="4037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São</w:t>
      </w:r>
      <w:r w:rsidRPr="00E3711E">
        <w:rPr>
          <w:rFonts w:cs="Arial"/>
          <w:spacing w:val="-16"/>
          <w:szCs w:val="24"/>
        </w:rPr>
        <w:t xml:space="preserve"> </w:t>
      </w:r>
      <w:r w:rsidRPr="00E3711E">
        <w:rPr>
          <w:rFonts w:cs="Arial"/>
          <w:szCs w:val="24"/>
        </w:rPr>
        <w:t xml:space="preserve">Paulo </w:t>
      </w:r>
      <w:r w:rsidRPr="00E3711E">
        <w:rPr>
          <w:rFonts w:cs="Arial"/>
          <w:spacing w:val="-4"/>
          <w:szCs w:val="24"/>
        </w:rPr>
        <w:t>2025</w:t>
      </w:r>
    </w:p>
    <w:p w14:paraId="2054D3DF" w14:textId="77777777" w:rsidR="0017095B" w:rsidRPr="00E3711E" w:rsidRDefault="0017095B">
      <w:pPr>
        <w:pStyle w:val="BodyText"/>
        <w:spacing w:line="511" w:lineRule="auto"/>
        <w:jc w:val="center"/>
        <w:rPr>
          <w:rFonts w:cs="Arial"/>
          <w:szCs w:val="24"/>
        </w:rPr>
        <w:sectPr w:rsidR="0017095B" w:rsidRPr="00E3711E" w:rsidSect="0090245D">
          <w:headerReference w:type="default" r:id="rId9"/>
          <w:type w:val="continuous"/>
          <w:pgSz w:w="12240" w:h="15840"/>
          <w:pgMar w:top="1640" w:right="1080" w:bottom="280" w:left="1440" w:header="720" w:footer="720" w:gutter="0"/>
          <w:cols w:space="720"/>
          <w:titlePg/>
          <w:docGrid w:linePitch="299"/>
        </w:sectPr>
      </w:pPr>
    </w:p>
    <w:p w14:paraId="7150E58E" w14:textId="77777777" w:rsidR="0017095B" w:rsidRPr="00E3711E" w:rsidRDefault="0017095B" w:rsidP="001D7B65">
      <w:pPr>
        <w:pStyle w:val="BodyText"/>
        <w:spacing w:before="171"/>
        <w:rPr>
          <w:rFonts w:cs="Arial"/>
          <w:szCs w:val="24"/>
        </w:rPr>
      </w:pPr>
    </w:p>
    <w:p w14:paraId="478366BB" w14:textId="77777777" w:rsidR="0017095B" w:rsidRPr="00E3711E" w:rsidRDefault="00F17F8E" w:rsidP="001D7B65">
      <w:pPr>
        <w:spacing w:line="511" w:lineRule="auto"/>
        <w:ind w:left="353" w:right="1957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TURMA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201825166.000.02</w:t>
      </w:r>
      <w:r w:rsidRPr="00E3711E">
        <w:rPr>
          <w:rFonts w:ascii="Arial" w:hAnsi="Arial" w:cs="Arial"/>
          <w:spacing w:val="-14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–</w:t>
      </w:r>
      <w:r w:rsidRPr="00E3711E">
        <w:rPr>
          <w:rFonts w:ascii="Arial" w:hAnsi="Arial" w:cs="Arial"/>
          <w:spacing w:val="-9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GRUPO</w:t>
      </w:r>
      <w:r w:rsidRPr="00E3711E">
        <w:rPr>
          <w:rFonts w:ascii="Arial" w:hAnsi="Arial" w:cs="Arial"/>
          <w:spacing w:val="-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PROJETO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APLICADO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3 GUILHERME AUGUSTO LEAL OLIVEIRA</w:t>
      </w:r>
    </w:p>
    <w:p w14:paraId="2AF25FA9" w14:textId="6EC18B80" w:rsidR="001D7B65" w:rsidRPr="00E3711E" w:rsidRDefault="00F17F8E" w:rsidP="001D7B65">
      <w:pPr>
        <w:spacing w:line="511" w:lineRule="auto"/>
        <w:ind w:left="353" w:right="9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GUILHERME</w:t>
      </w:r>
      <w:r w:rsidRPr="00E3711E">
        <w:rPr>
          <w:rFonts w:ascii="Arial" w:hAnsi="Arial" w:cs="Arial"/>
          <w:spacing w:val="-16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ROCHA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="00491C34" w:rsidRPr="00E3711E">
        <w:rPr>
          <w:rFonts w:ascii="Arial" w:hAnsi="Arial" w:cs="Arial"/>
          <w:sz w:val="24"/>
          <w:szCs w:val="24"/>
        </w:rPr>
        <w:t>SOUZA</w:t>
      </w:r>
      <w:r w:rsidR="00491C34" w:rsidRPr="00E3711E">
        <w:rPr>
          <w:rFonts w:ascii="Arial" w:hAnsi="Arial" w:cs="Arial"/>
          <w:spacing w:val="-16"/>
          <w:sz w:val="24"/>
          <w:szCs w:val="24"/>
        </w:rPr>
        <w:t xml:space="preserve"> DUARTE</w:t>
      </w:r>
      <w:r w:rsidRPr="00E3711E">
        <w:rPr>
          <w:rFonts w:ascii="Arial" w:hAnsi="Arial" w:cs="Arial"/>
          <w:sz w:val="24"/>
          <w:szCs w:val="24"/>
        </w:rPr>
        <w:t xml:space="preserve"> </w:t>
      </w:r>
    </w:p>
    <w:p w14:paraId="3A372F57" w14:textId="0515A89E" w:rsidR="00186E1A" w:rsidRPr="00E3711E" w:rsidRDefault="00F17F8E" w:rsidP="001D7B65">
      <w:pPr>
        <w:spacing w:line="511" w:lineRule="auto"/>
        <w:ind w:left="353" w:right="5022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 xml:space="preserve">GUILHERME SANTOS OLIVEIRA </w:t>
      </w:r>
    </w:p>
    <w:p w14:paraId="1708EE60" w14:textId="7A3CEFE2" w:rsidR="0017095B" w:rsidRPr="00E3711E" w:rsidRDefault="00186E1A" w:rsidP="001D7B65">
      <w:pPr>
        <w:spacing w:line="511" w:lineRule="auto"/>
        <w:ind w:left="353" w:right="3510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GUSTAVO DA CONCEIÇÃO GUIMARÃES</w:t>
      </w:r>
      <w:r w:rsidRPr="00E3711E">
        <w:rPr>
          <w:rFonts w:ascii="Arial" w:hAnsi="Arial" w:cs="Arial"/>
          <w:sz w:val="24"/>
          <w:szCs w:val="24"/>
        </w:rPr>
        <w:br/>
      </w:r>
      <w:r w:rsidR="00F17F8E" w:rsidRPr="00E3711E">
        <w:rPr>
          <w:rFonts w:ascii="Arial" w:hAnsi="Arial" w:cs="Arial"/>
          <w:sz w:val="24"/>
          <w:szCs w:val="24"/>
        </w:rPr>
        <w:t>RICARDO ZULIAN DE SOUZA</w:t>
      </w:r>
      <w:r w:rsidR="00F17F8E"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="00F17F8E" w:rsidRPr="00E3711E">
        <w:rPr>
          <w:rFonts w:ascii="Arial" w:hAnsi="Arial" w:cs="Arial"/>
          <w:sz w:val="24"/>
          <w:szCs w:val="24"/>
        </w:rPr>
        <w:t>MARAL</w:t>
      </w:r>
    </w:p>
    <w:p w14:paraId="4CAD959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A4FBA76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1FB11217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70FD24C" w14:textId="77777777" w:rsidR="0017095B" w:rsidRPr="00E3711E" w:rsidRDefault="0017095B">
      <w:pPr>
        <w:pStyle w:val="BodyText"/>
        <w:spacing w:before="70"/>
        <w:rPr>
          <w:rFonts w:cs="Arial"/>
          <w:szCs w:val="24"/>
        </w:rPr>
      </w:pPr>
    </w:p>
    <w:p w14:paraId="6503948F" w14:textId="77777777" w:rsidR="0017095B" w:rsidRPr="00E3711E" w:rsidRDefault="00F17F8E">
      <w:pPr>
        <w:ind w:left="256" w:right="46"/>
        <w:jc w:val="center"/>
        <w:rPr>
          <w:rFonts w:ascii="Arial" w:hAnsi="Arial" w:cs="Arial"/>
          <w:sz w:val="24"/>
          <w:szCs w:val="24"/>
        </w:rPr>
      </w:pPr>
      <w:r w:rsidRPr="00E3711E">
        <w:rPr>
          <w:rFonts w:ascii="Arial" w:hAnsi="Arial" w:cs="Arial"/>
          <w:sz w:val="24"/>
          <w:szCs w:val="24"/>
        </w:rPr>
        <w:t>ANÁLISE</w:t>
      </w:r>
      <w:r w:rsidRPr="00E3711E">
        <w:rPr>
          <w:rFonts w:ascii="Arial" w:hAnsi="Arial" w:cs="Arial"/>
          <w:spacing w:val="-11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EXPLORATÓRIA</w:t>
      </w:r>
      <w:r w:rsidRPr="00E3711E">
        <w:rPr>
          <w:rFonts w:ascii="Arial" w:hAnsi="Arial" w:cs="Arial"/>
          <w:spacing w:val="-15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DE</w:t>
      </w:r>
      <w:r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DADOS</w:t>
      </w:r>
      <w:r w:rsidRPr="00E3711E">
        <w:rPr>
          <w:rFonts w:ascii="Arial" w:hAnsi="Arial" w:cs="Arial"/>
          <w:spacing w:val="-8"/>
          <w:sz w:val="24"/>
          <w:szCs w:val="24"/>
        </w:rPr>
        <w:t xml:space="preserve"> </w:t>
      </w:r>
      <w:r w:rsidRPr="00E3711E">
        <w:rPr>
          <w:rFonts w:ascii="Arial" w:hAnsi="Arial" w:cs="Arial"/>
          <w:sz w:val="24"/>
          <w:szCs w:val="24"/>
        </w:rPr>
        <w:t>-</w:t>
      </w:r>
      <w:r w:rsidRPr="00E3711E">
        <w:rPr>
          <w:rFonts w:ascii="Arial" w:hAnsi="Arial" w:cs="Arial"/>
          <w:spacing w:val="-5"/>
          <w:sz w:val="24"/>
          <w:szCs w:val="24"/>
        </w:rPr>
        <w:t xml:space="preserve"> </w:t>
      </w:r>
      <w:r w:rsidRPr="00E3711E">
        <w:rPr>
          <w:rFonts w:ascii="Arial" w:hAnsi="Arial" w:cs="Arial"/>
          <w:spacing w:val="-2"/>
          <w:sz w:val="24"/>
          <w:szCs w:val="24"/>
        </w:rPr>
        <w:t>WALMART</w:t>
      </w:r>
    </w:p>
    <w:p w14:paraId="556721D1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089300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A048C5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B88623B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A2D6AF8" w14:textId="77777777" w:rsidR="0017095B" w:rsidRPr="00E3711E" w:rsidRDefault="0017095B">
      <w:pPr>
        <w:pStyle w:val="BodyText"/>
        <w:spacing w:before="97"/>
        <w:rPr>
          <w:rFonts w:cs="Arial"/>
          <w:szCs w:val="24"/>
        </w:rPr>
      </w:pPr>
    </w:p>
    <w:p w14:paraId="7B6D778B" w14:textId="77777777" w:rsidR="0017095B" w:rsidRPr="00E3711E" w:rsidRDefault="00F17F8E">
      <w:pPr>
        <w:pStyle w:val="BodyText"/>
        <w:spacing w:line="362" w:lineRule="auto"/>
        <w:ind w:left="255" w:right="46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Projeto</w:t>
      </w:r>
      <w:r w:rsidRPr="00E3711E">
        <w:rPr>
          <w:rFonts w:cs="Arial"/>
          <w:spacing w:val="-3"/>
          <w:szCs w:val="24"/>
        </w:rPr>
        <w:t xml:space="preserve"> </w:t>
      </w:r>
      <w:r w:rsidRPr="00E3711E">
        <w:rPr>
          <w:rFonts w:cs="Arial"/>
          <w:szCs w:val="24"/>
        </w:rPr>
        <w:t>aplicado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apresentado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à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Universidade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Presbiteriana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Mackenzie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como</w:t>
      </w:r>
      <w:r w:rsidRPr="00E3711E">
        <w:rPr>
          <w:rFonts w:cs="Arial"/>
          <w:spacing w:val="-6"/>
          <w:szCs w:val="24"/>
        </w:rPr>
        <w:t xml:space="preserve"> </w:t>
      </w:r>
      <w:r w:rsidRPr="00E3711E">
        <w:rPr>
          <w:rFonts w:cs="Arial"/>
          <w:szCs w:val="24"/>
        </w:rPr>
        <w:t>requisito</w:t>
      </w:r>
      <w:r w:rsidRPr="00E3711E">
        <w:rPr>
          <w:rFonts w:cs="Arial"/>
          <w:spacing w:val="-4"/>
          <w:szCs w:val="24"/>
        </w:rPr>
        <w:t xml:space="preserve"> </w:t>
      </w:r>
      <w:r w:rsidRPr="00E3711E">
        <w:rPr>
          <w:rFonts w:cs="Arial"/>
          <w:szCs w:val="24"/>
        </w:rPr>
        <w:t>parcial para conclusão da disciplina Projeto Aplicado I.</w:t>
      </w:r>
    </w:p>
    <w:p w14:paraId="31900C5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E35BDAA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6EBA2A13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6ED1CE6" w14:textId="77777777" w:rsidR="0017095B" w:rsidRPr="00E3711E" w:rsidRDefault="0017095B">
      <w:pPr>
        <w:pStyle w:val="BodyText"/>
        <w:spacing w:before="226"/>
        <w:rPr>
          <w:rFonts w:cs="Arial"/>
          <w:szCs w:val="24"/>
        </w:rPr>
      </w:pPr>
    </w:p>
    <w:p w14:paraId="017AA975" w14:textId="77777777" w:rsidR="0017095B" w:rsidRPr="00E3711E" w:rsidRDefault="00F17F8E">
      <w:pPr>
        <w:pStyle w:val="BodyText"/>
        <w:ind w:left="255" w:right="46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Orientador:</w:t>
      </w:r>
      <w:r w:rsidRPr="00E3711E">
        <w:rPr>
          <w:rFonts w:cs="Arial"/>
          <w:spacing w:val="-9"/>
          <w:szCs w:val="24"/>
        </w:rPr>
        <w:t xml:space="preserve"> </w:t>
      </w:r>
      <w:r w:rsidRPr="00E3711E">
        <w:rPr>
          <w:rFonts w:cs="Arial"/>
          <w:szCs w:val="24"/>
        </w:rPr>
        <w:t>Professor</w:t>
      </w:r>
      <w:r w:rsidRPr="00E3711E">
        <w:rPr>
          <w:rFonts w:cs="Arial"/>
          <w:spacing w:val="-7"/>
          <w:szCs w:val="24"/>
        </w:rPr>
        <w:t xml:space="preserve"> </w:t>
      </w:r>
      <w:r w:rsidRPr="00E3711E">
        <w:rPr>
          <w:rFonts w:cs="Arial"/>
          <w:szCs w:val="24"/>
        </w:rPr>
        <w:t>Lucas</w:t>
      </w:r>
      <w:r w:rsidRPr="00E3711E">
        <w:rPr>
          <w:rFonts w:cs="Arial"/>
          <w:spacing w:val="-8"/>
          <w:szCs w:val="24"/>
        </w:rPr>
        <w:t xml:space="preserve"> </w:t>
      </w:r>
      <w:r w:rsidRPr="00E3711E">
        <w:rPr>
          <w:rFonts w:cs="Arial"/>
          <w:szCs w:val="24"/>
        </w:rPr>
        <w:t>Cerqueira</w:t>
      </w:r>
      <w:r w:rsidRPr="00E3711E">
        <w:rPr>
          <w:rFonts w:cs="Arial"/>
          <w:spacing w:val="-9"/>
          <w:szCs w:val="24"/>
        </w:rPr>
        <w:t xml:space="preserve"> </w:t>
      </w:r>
      <w:r w:rsidRPr="00E3711E">
        <w:rPr>
          <w:rFonts w:cs="Arial"/>
          <w:spacing w:val="-2"/>
          <w:szCs w:val="24"/>
        </w:rPr>
        <w:t>Figueiredo</w:t>
      </w:r>
    </w:p>
    <w:p w14:paraId="59C39165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EADA9C2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2756432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335B1A8B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5ECDE1CC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3E58CD60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730D15E9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40825C4E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1E589E30" w14:textId="77777777" w:rsidR="00FF247C" w:rsidRPr="00E3711E" w:rsidRDefault="00FF247C">
      <w:pPr>
        <w:pStyle w:val="BodyText"/>
        <w:rPr>
          <w:rFonts w:cs="Arial"/>
          <w:szCs w:val="24"/>
        </w:rPr>
      </w:pPr>
    </w:p>
    <w:p w14:paraId="49160523" w14:textId="77777777" w:rsidR="0017095B" w:rsidRPr="00E3711E" w:rsidRDefault="0017095B">
      <w:pPr>
        <w:pStyle w:val="BodyText"/>
        <w:spacing w:before="100"/>
        <w:rPr>
          <w:rFonts w:cs="Arial"/>
          <w:szCs w:val="24"/>
        </w:rPr>
      </w:pPr>
    </w:p>
    <w:p w14:paraId="6CCFE3DB" w14:textId="77777777" w:rsidR="0017095B" w:rsidRPr="00E3711E" w:rsidRDefault="00F17F8E">
      <w:pPr>
        <w:pStyle w:val="BodyText"/>
        <w:spacing w:line="511" w:lineRule="auto"/>
        <w:ind w:left="4250" w:right="4037"/>
        <w:jc w:val="center"/>
        <w:rPr>
          <w:rFonts w:cs="Arial"/>
          <w:szCs w:val="24"/>
        </w:rPr>
      </w:pPr>
      <w:r w:rsidRPr="00E3711E">
        <w:rPr>
          <w:rFonts w:cs="Arial"/>
          <w:szCs w:val="24"/>
        </w:rPr>
        <w:t>São</w:t>
      </w:r>
      <w:r w:rsidRPr="00E3711E">
        <w:rPr>
          <w:rFonts w:cs="Arial"/>
          <w:spacing w:val="-16"/>
          <w:szCs w:val="24"/>
        </w:rPr>
        <w:t xml:space="preserve"> </w:t>
      </w:r>
      <w:r w:rsidRPr="00E3711E">
        <w:rPr>
          <w:rFonts w:cs="Arial"/>
          <w:szCs w:val="24"/>
        </w:rPr>
        <w:t xml:space="preserve">Paulo </w:t>
      </w:r>
      <w:r w:rsidRPr="00E3711E">
        <w:rPr>
          <w:rFonts w:cs="Arial"/>
          <w:spacing w:val="-4"/>
          <w:szCs w:val="24"/>
        </w:rPr>
        <w:t>2025</w:t>
      </w:r>
    </w:p>
    <w:p w14:paraId="7E654815" w14:textId="77777777" w:rsidR="0017095B" w:rsidRPr="00E3711E" w:rsidRDefault="0017095B">
      <w:pPr>
        <w:pStyle w:val="BodyText"/>
        <w:spacing w:line="511" w:lineRule="auto"/>
        <w:jc w:val="center"/>
        <w:rPr>
          <w:rFonts w:cs="Arial"/>
          <w:szCs w:val="24"/>
        </w:rPr>
        <w:sectPr w:rsidR="0017095B" w:rsidRPr="00E3711E" w:rsidSect="003D6E55">
          <w:pgSz w:w="12240" w:h="15840"/>
          <w:pgMar w:top="1820" w:right="1080" w:bottom="280" w:left="1440" w:header="576" w:footer="720" w:gutter="0"/>
          <w:cols w:space="720"/>
          <w:docGrid w:linePitch="299"/>
        </w:sectPr>
      </w:pPr>
    </w:p>
    <w:p w14:paraId="33EB5B1A" w14:textId="3EFCB607" w:rsidR="00844793" w:rsidRDefault="00844793">
      <w:pPr>
        <w:pStyle w:val="TOCHeading"/>
      </w:pPr>
    </w:p>
    <w:sdt>
      <w:sdtPr>
        <w:rPr>
          <w:rFonts w:ascii="Arial MT" w:eastAsia="Arial MT" w:hAnsi="Arial MT" w:cs="Arial MT"/>
          <w:color w:val="auto"/>
          <w:spacing w:val="0"/>
          <w:sz w:val="22"/>
          <w:szCs w:val="22"/>
          <w:lang w:eastAsia="en-US"/>
        </w:rPr>
        <w:id w:val="-206573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C6F36" w14:textId="6C2C69BA" w:rsidR="00844793" w:rsidRPr="003D6E55" w:rsidRDefault="00844793">
          <w:pPr>
            <w:pStyle w:val="TOCHeading"/>
            <w:rPr>
              <w:rStyle w:val="Heading1Char"/>
              <w:color w:val="auto"/>
            </w:rPr>
          </w:pPr>
          <w:r w:rsidRPr="003D6E55">
            <w:rPr>
              <w:rStyle w:val="Heading1Char"/>
              <w:color w:val="auto"/>
            </w:rPr>
            <w:t xml:space="preserve">1 - </w:t>
          </w:r>
          <w:r w:rsidRPr="00844793">
            <w:rPr>
              <w:rStyle w:val="Heading1Char"/>
              <w:color w:val="auto"/>
            </w:rPr>
            <w:t>SUMÁRIO</w:t>
          </w:r>
        </w:p>
        <w:p w14:paraId="3712CF7A" w14:textId="4CD58FF2" w:rsidR="00F77749" w:rsidRDefault="00844793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88241" w:history="1">
            <w:r w:rsidR="00F77749" w:rsidRPr="00967D06">
              <w:rPr>
                <w:rStyle w:val="Hyperlink"/>
                <w:noProof/>
              </w:rPr>
              <w:t>2 - TABELAS, QUADROS E FIGURAS</w:t>
            </w:r>
            <w:r w:rsidR="00F77749">
              <w:rPr>
                <w:noProof/>
                <w:webHidden/>
              </w:rPr>
              <w:tab/>
            </w:r>
            <w:r w:rsidR="00F77749">
              <w:rPr>
                <w:noProof/>
                <w:webHidden/>
              </w:rPr>
              <w:fldChar w:fldCharType="begin"/>
            </w:r>
            <w:r w:rsidR="00F77749">
              <w:rPr>
                <w:noProof/>
                <w:webHidden/>
              </w:rPr>
              <w:instrText xml:space="preserve"> PAGEREF _Toc193788241 \h </w:instrText>
            </w:r>
            <w:r w:rsidR="00F77749">
              <w:rPr>
                <w:noProof/>
                <w:webHidden/>
              </w:rPr>
            </w:r>
            <w:r w:rsidR="00F77749"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3</w:t>
            </w:r>
            <w:r w:rsidR="00F77749">
              <w:rPr>
                <w:noProof/>
                <w:webHidden/>
              </w:rPr>
              <w:fldChar w:fldCharType="end"/>
            </w:r>
          </w:hyperlink>
        </w:p>
        <w:p w14:paraId="67AE3D8E" w14:textId="59BFBA85" w:rsidR="00F77749" w:rsidRDefault="00F77749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788242" w:history="1">
            <w:r w:rsidRPr="00967D06">
              <w:rPr>
                <w:rStyle w:val="Hyperlink"/>
                <w:noProof/>
              </w:rPr>
              <w:t>2.1 -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604E" w14:textId="1C8C6D75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3" w:history="1">
            <w:r w:rsidRPr="00967D06">
              <w:rPr>
                <w:rStyle w:val="Hyperlink"/>
                <w:noProof/>
              </w:rPr>
              <w:t>3 - TERMOS</w:t>
            </w:r>
            <w:r w:rsidRPr="00967D06">
              <w:rPr>
                <w:rStyle w:val="Hyperlink"/>
                <w:noProof/>
                <w:spacing w:val="-6"/>
              </w:rPr>
              <w:t xml:space="preserve"> </w:t>
            </w:r>
            <w:r w:rsidRPr="00967D06">
              <w:rPr>
                <w:rStyle w:val="Hyperlink"/>
                <w:noProof/>
                <w:spacing w:val="-4"/>
              </w:rPr>
              <w:t>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6382" w14:textId="5D95FCBD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4" w:history="1">
            <w:r w:rsidRPr="00967D06">
              <w:rPr>
                <w:rStyle w:val="Hyperlink"/>
                <w:noProof/>
              </w:rPr>
              <w:t>4 -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3D88" w14:textId="52FB0F2D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5" w:history="1">
            <w:r w:rsidRPr="00967D06">
              <w:rPr>
                <w:rStyle w:val="Hyperlink"/>
                <w:noProof/>
              </w:rPr>
              <w:t>5 - RECURSOS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52F0" w14:textId="0B952661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6" w:history="1">
            <w:r w:rsidRPr="00967D06">
              <w:rPr>
                <w:rStyle w:val="Hyperlink"/>
                <w:noProof/>
              </w:rPr>
              <w:t>6 -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9470" w14:textId="112E9CD9" w:rsidR="00F77749" w:rsidRDefault="00F77749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788247" w:history="1">
            <w:r w:rsidRPr="00967D06">
              <w:rPr>
                <w:rStyle w:val="Hyperlink"/>
                <w:noProof/>
              </w:rPr>
              <w:t>6.1 – 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3898" w14:textId="7F6BD066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48" w:history="1">
            <w:r w:rsidRPr="00967D06">
              <w:rPr>
                <w:rStyle w:val="Hyperlink"/>
                <w:noProof/>
              </w:rPr>
              <w:t>7 –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09FD" w14:textId="7855EE28" w:rsidR="00F77749" w:rsidRDefault="00F77749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93788249" w:history="1">
            <w:r w:rsidRPr="00967D06">
              <w:rPr>
                <w:rStyle w:val="Hyperlink"/>
                <w:noProof/>
              </w:rPr>
              <w:t>7.2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28E5" w14:textId="3EA99C39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50" w:history="1">
            <w:r w:rsidRPr="00967D06">
              <w:rPr>
                <w:rStyle w:val="Hyperlink"/>
                <w:noProof/>
              </w:rPr>
              <w:t>8 - A</w:t>
            </w:r>
            <w:r w:rsidRPr="00967D06">
              <w:rPr>
                <w:rStyle w:val="Hyperlink"/>
                <w:noProof/>
                <w:spacing w:val="-11"/>
              </w:rPr>
              <w:t xml:space="preserve"> B</w:t>
            </w:r>
            <w:r w:rsidRPr="00967D06">
              <w:rPr>
                <w:rStyle w:val="Hyperlink"/>
                <w:noProof/>
              </w:rPr>
              <w:t>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A7F1" w14:textId="6CE8CA1C" w:rsidR="00F77749" w:rsidRDefault="00F77749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88251" w:history="1">
            <w:r w:rsidRPr="00967D06">
              <w:rPr>
                <w:rStyle w:val="Hyperlink"/>
                <w:noProof/>
              </w:rPr>
              <w:t>9 -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5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65FD" w14:textId="01239EB9" w:rsidR="00844793" w:rsidRDefault="00844793">
          <w:r>
            <w:rPr>
              <w:b/>
              <w:bCs/>
            </w:rPr>
            <w:fldChar w:fldCharType="end"/>
          </w:r>
        </w:p>
      </w:sdtContent>
    </w:sdt>
    <w:p w14:paraId="2F308899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20B5ED92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5EF907EE" w14:textId="0419B166" w:rsidR="0017095B" w:rsidRPr="00844793" w:rsidRDefault="0090245D" w:rsidP="003D6E55">
      <w:pPr>
        <w:pStyle w:val="Heading1"/>
      </w:pPr>
      <w:bookmarkStart w:id="0" w:name="_Hlk193535423"/>
      <w:bookmarkStart w:id="1" w:name="_Toc193788241"/>
      <w:r w:rsidRPr="00844793">
        <w:t>2</w:t>
      </w:r>
      <w:r w:rsidR="00EA69C9" w:rsidRPr="00844793">
        <w:t xml:space="preserve"> </w:t>
      </w:r>
      <w:r w:rsidR="00844793">
        <w:t xml:space="preserve">- </w:t>
      </w:r>
      <w:r w:rsidR="00844793" w:rsidRPr="00844793">
        <w:t>TABELAS</w:t>
      </w:r>
      <w:r w:rsidR="00391CEF" w:rsidRPr="00844793">
        <w:t>, QUADROS E FIGURAS</w:t>
      </w:r>
      <w:bookmarkEnd w:id="1"/>
    </w:p>
    <w:p w14:paraId="30823F6B" w14:textId="77777777" w:rsidR="00391CEF" w:rsidRPr="00E3711E" w:rsidRDefault="00391CEF" w:rsidP="00391CEF">
      <w:pPr>
        <w:pStyle w:val="BodyText"/>
      </w:pPr>
    </w:p>
    <w:p w14:paraId="7A0D75EC" w14:textId="72487F59" w:rsidR="00391CEF" w:rsidRPr="00844793" w:rsidRDefault="00391CEF" w:rsidP="003D6E55">
      <w:pPr>
        <w:pStyle w:val="Heading2"/>
      </w:pPr>
      <w:bookmarkStart w:id="2" w:name="_Toc193788242"/>
      <w:r w:rsidRPr="00844793">
        <w:t>2.1 - QUADROS</w:t>
      </w:r>
      <w:bookmarkEnd w:id="2"/>
    </w:p>
    <w:bookmarkEnd w:id="0"/>
    <w:p w14:paraId="0E0B189B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46C5B281" w14:textId="6F006B4F" w:rsidR="00F07525" w:rsidRPr="00E3711E" w:rsidRDefault="00F07525" w:rsidP="001D041F">
      <w:pPr>
        <w:pStyle w:val="BodyText"/>
        <w:tabs>
          <w:tab w:val="left" w:leader="dot" w:pos="9540"/>
        </w:tabs>
        <w:rPr>
          <w:rFonts w:cs="Arial"/>
          <w:szCs w:val="24"/>
        </w:rPr>
      </w:pPr>
      <w:r w:rsidRPr="00E3711E">
        <w:rPr>
          <w:rFonts w:cs="Arial"/>
          <w:szCs w:val="24"/>
        </w:rPr>
        <w:t>Quadro 1 – Campos do Dataset</w:t>
      </w:r>
      <w:r w:rsidR="001D041F" w:rsidRPr="00E3711E">
        <w:rPr>
          <w:rFonts w:cs="Arial"/>
          <w:szCs w:val="24"/>
        </w:rPr>
        <w:tab/>
        <w:t>5</w:t>
      </w:r>
      <w:r w:rsidRPr="00E3711E">
        <w:rPr>
          <w:rFonts w:cs="Arial"/>
          <w:szCs w:val="24"/>
        </w:rPr>
        <w:t xml:space="preserve"> </w:t>
      </w:r>
    </w:p>
    <w:p w14:paraId="6C01DF9F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7ACC83D8" w14:textId="77777777" w:rsidR="00186E1A" w:rsidRPr="00E3711E" w:rsidRDefault="00186E1A">
      <w:pPr>
        <w:pStyle w:val="BodyText"/>
        <w:rPr>
          <w:rFonts w:cs="Arial"/>
          <w:szCs w:val="24"/>
        </w:rPr>
      </w:pPr>
    </w:p>
    <w:p w14:paraId="3E9CBD83" w14:textId="4C0CE3FC" w:rsidR="0017095B" w:rsidRPr="00E3711E" w:rsidRDefault="0090245D" w:rsidP="003D6E55">
      <w:pPr>
        <w:pStyle w:val="Heading1"/>
        <w:rPr>
          <w:spacing w:val="-4"/>
        </w:rPr>
      </w:pPr>
      <w:bookmarkStart w:id="3" w:name="_Toc193788243"/>
      <w:r w:rsidRPr="00E3711E">
        <w:t>3</w:t>
      </w:r>
      <w:r w:rsidR="00EA69C9" w:rsidRPr="00E3711E">
        <w:t xml:space="preserve"> -</w:t>
      </w:r>
      <w:r w:rsidR="00D47A21" w:rsidRPr="00E3711E">
        <w:t xml:space="preserve"> </w:t>
      </w:r>
      <w:r w:rsidR="00F17F8E" w:rsidRPr="00E3711E">
        <w:t>TERMOS</w:t>
      </w:r>
      <w:r w:rsidR="00F17F8E" w:rsidRPr="00E3711E">
        <w:rPr>
          <w:spacing w:val="-6"/>
        </w:rPr>
        <w:t xml:space="preserve"> </w:t>
      </w:r>
      <w:r w:rsidR="00F17F8E" w:rsidRPr="00E3711E">
        <w:rPr>
          <w:spacing w:val="-4"/>
        </w:rPr>
        <w:t>CHAVE</w:t>
      </w:r>
      <w:bookmarkEnd w:id="3"/>
    </w:p>
    <w:p w14:paraId="022BB11C" w14:textId="77777777" w:rsidR="009D47BD" w:rsidRPr="00E3711E" w:rsidRDefault="009D47BD" w:rsidP="00844793">
      <w:pPr>
        <w:pStyle w:val="Heading1"/>
      </w:pPr>
    </w:p>
    <w:p w14:paraId="1E1F1C7D" w14:textId="2EF76351" w:rsidR="0017095B" w:rsidRPr="00E3711E" w:rsidRDefault="00F17F8E" w:rsidP="0090245D">
      <w:pPr>
        <w:pStyle w:val="BodyText"/>
      </w:pPr>
      <w:r w:rsidRPr="00E3711E">
        <w:t>Vendas, sazonalidade, fatores socioeconômicos.</w:t>
      </w:r>
      <w:r w:rsidR="00CC6A02" w:rsidRPr="00E3711E">
        <w:t xml:space="preserve"> </w:t>
      </w:r>
    </w:p>
    <w:p w14:paraId="05406537" w14:textId="77777777" w:rsidR="00CC6A02" w:rsidRPr="00E3711E" w:rsidRDefault="00CC6A02" w:rsidP="0090245D">
      <w:pPr>
        <w:pStyle w:val="BodyText"/>
      </w:pPr>
    </w:p>
    <w:p w14:paraId="2A94AF58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15902164" w14:textId="77777777" w:rsidR="0017095B" w:rsidRPr="00E3711E" w:rsidRDefault="0017095B">
      <w:pPr>
        <w:pStyle w:val="BodyText"/>
        <w:spacing w:before="37"/>
        <w:rPr>
          <w:rFonts w:cs="Arial"/>
          <w:szCs w:val="24"/>
        </w:rPr>
      </w:pPr>
    </w:p>
    <w:p w14:paraId="555DC2C2" w14:textId="51FEDD44" w:rsidR="0017095B" w:rsidRPr="00E3711E" w:rsidRDefault="0090245D" w:rsidP="003D6E55">
      <w:pPr>
        <w:pStyle w:val="Heading1"/>
      </w:pPr>
      <w:bookmarkStart w:id="4" w:name="_Toc193788244"/>
      <w:r w:rsidRPr="00E3711E">
        <w:t>4</w:t>
      </w:r>
      <w:r w:rsidR="00EA69C9" w:rsidRPr="00E3711E">
        <w:t xml:space="preserve"> -</w:t>
      </w:r>
      <w:r w:rsidR="00D47A21" w:rsidRPr="00E3711E">
        <w:t xml:space="preserve"> </w:t>
      </w:r>
      <w:r w:rsidR="00F17F8E" w:rsidRPr="00E3711E">
        <w:t>GLOSSÁRIO</w:t>
      </w:r>
      <w:bookmarkEnd w:id="4"/>
    </w:p>
    <w:p w14:paraId="0905669E" w14:textId="77777777" w:rsidR="0017095B" w:rsidRPr="00E3711E" w:rsidRDefault="0017095B">
      <w:pPr>
        <w:pStyle w:val="BodyText"/>
        <w:spacing w:before="34"/>
        <w:rPr>
          <w:rFonts w:cs="Arial"/>
          <w:b/>
          <w:szCs w:val="24"/>
        </w:rPr>
      </w:pPr>
    </w:p>
    <w:p w14:paraId="2F3E8295" w14:textId="5A31943A" w:rsidR="0017095B" w:rsidRPr="00E3711E" w:rsidRDefault="000E6D9E" w:rsidP="00EA69C9">
      <w:pPr>
        <w:pStyle w:val="BodyText"/>
      </w:pPr>
      <w:r w:rsidRPr="00E3711E">
        <w:rPr>
          <w:b/>
          <w:bCs/>
        </w:rPr>
        <w:t>CPI</w:t>
      </w:r>
      <w:r w:rsidRPr="00E3711E">
        <w:t xml:space="preserve"> </w:t>
      </w:r>
      <w:r w:rsidR="00F17F8E" w:rsidRPr="00E3711E">
        <w:t xml:space="preserve">– </w:t>
      </w:r>
      <w:r w:rsidRPr="00E3711E">
        <w:t>Sigla para Customer Price Index, ou o índice de inflação acumulada na semana. É um número inteiro representando o valor da cesta de produtos medidos em relação a uma data base, que tem valor 100. Um CPI de 110, por exemplo, indica uma inflação de 10% no período</w:t>
      </w:r>
      <w:r w:rsidR="00F17F8E" w:rsidRPr="00E3711E">
        <w:t>.</w:t>
      </w:r>
    </w:p>
    <w:p w14:paraId="333BD2D7" w14:textId="77777777" w:rsidR="00D47A21" w:rsidRPr="00E3711E" w:rsidRDefault="00D47A21" w:rsidP="00D47A21">
      <w:pPr>
        <w:pStyle w:val="BodyText"/>
      </w:pPr>
    </w:p>
    <w:p w14:paraId="01DF764B" w14:textId="1A5654BA" w:rsidR="00D47A21" w:rsidRPr="00E3711E" w:rsidRDefault="00D47A21" w:rsidP="00D47A21">
      <w:pPr>
        <w:pStyle w:val="BodyText"/>
      </w:pPr>
      <w:r w:rsidRPr="00E3711E">
        <w:rPr>
          <w:b/>
          <w:bCs/>
        </w:rPr>
        <w:t>Holiday Flag</w:t>
      </w:r>
      <w:r w:rsidRPr="00E3711E">
        <w:t xml:space="preserve"> – Indica se a semana analisada contém um feriado.</w:t>
      </w:r>
    </w:p>
    <w:p w14:paraId="12038FE9" w14:textId="77777777" w:rsidR="00D47A21" w:rsidRPr="00E3711E" w:rsidRDefault="00D47A21" w:rsidP="00D47A21">
      <w:pPr>
        <w:pStyle w:val="BodyText"/>
      </w:pPr>
    </w:p>
    <w:p w14:paraId="0B9C5F92" w14:textId="15DCC85A" w:rsidR="00D47A21" w:rsidRPr="00E3711E" w:rsidRDefault="00D47A21" w:rsidP="00D47A21">
      <w:pPr>
        <w:pStyle w:val="BodyText"/>
      </w:pPr>
      <w:r w:rsidRPr="00E3711E">
        <w:rPr>
          <w:b/>
          <w:bCs/>
        </w:rPr>
        <w:t>Weekly Sales</w:t>
      </w:r>
      <w:r w:rsidRPr="00E3711E">
        <w:t xml:space="preserve"> – Vendas semanais da loja em dólares americanos.</w:t>
      </w:r>
    </w:p>
    <w:p w14:paraId="34B1BEE1" w14:textId="77777777" w:rsidR="003D1582" w:rsidRPr="00E3711E" w:rsidRDefault="003D1582">
      <w:pPr>
        <w:pStyle w:val="BodyText"/>
        <w:ind w:left="262"/>
        <w:rPr>
          <w:rFonts w:cs="Arial"/>
          <w:spacing w:val="-2"/>
          <w:szCs w:val="24"/>
        </w:rPr>
      </w:pPr>
    </w:p>
    <w:p w14:paraId="1FC6E4E2" w14:textId="77777777" w:rsidR="003D1582" w:rsidRPr="00E3711E" w:rsidRDefault="003D1582">
      <w:pPr>
        <w:pStyle w:val="BodyText"/>
        <w:ind w:left="262"/>
        <w:rPr>
          <w:rFonts w:cs="Arial"/>
          <w:spacing w:val="-2"/>
          <w:szCs w:val="24"/>
        </w:rPr>
      </w:pPr>
    </w:p>
    <w:p w14:paraId="3879A9CB" w14:textId="0F50596C" w:rsidR="003D1582" w:rsidRPr="00E3711E" w:rsidRDefault="0090245D" w:rsidP="003D6E55">
      <w:pPr>
        <w:pStyle w:val="Heading1"/>
      </w:pPr>
      <w:bookmarkStart w:id="5" w:name="_Toc193788245"/>
      <w:r w:rsidRPr="00E3711E">
        <w:t>5</w:t>
      </w:r>
      <w:r w:rsidR="00EA69C9" w:rsidRPr="00E3711E">
        <w:t xml:space="preserve"> -</w:t>
      </w:r>
      <w:r w:rsidR="0094079F" w:rsidRPr="00E3711E">
        <w:t xml:space="preserve"> </w:t>
      </w:r>
      <w:r w:rsidR="003D1582" w:rsidRPr="00E3711E">
        <w:t>RECURSOS EXTERNOS</w:t>
      </w:r>
      <w:bookmarkEnd w:id="5"/>
      <w:r w:rsidR="003D1582" w:rsidRPr="00E3711E">
        <w:t xml:space="preserve"> </w:t>
      </w:r>
    </w:p>
    <w:p w14:paraId="4B1A5B33" w14:textId="77777777" w:rsidR="003D1582" w:rsidRPr="00E3711E" w:rsidRDefault="003D1582" w:rsidP="0090245D">
      <w:pPr>
        <w:pStyle w:val="BodyText"/>
      </w:pPr>
    </w:p>
    <w:p w14:paraId="354B00C8" w14:textId="77777777" w:rsidR="00CC6A02" w:rsidRPr="00E3711E" w:rsidRDefault="003D1582" w:rsidP="009D47BD">
      <w:pPr>
        <w:pStyle w:val="BodyText"/>
        <w:jc w:val="left"/>
      </w:pPr>
      <w:bookmarkStart w:id="6" w:name="_Toc191741195"/>
      <w:r w:rsidRPr="00E3711E">
        <w:lastRenderedPageBreak/>
        <w:t xml:space="preserve">Os documentos e o código desenvolvidos para a realização deste estudo podem ser encontrados no Github. </w:t>
      </w:r>
    </w:p>
    <w:p w14:paraId="032927E0" w14:textId="09F5C9CA" w:rsidR="003D1582" w:rsidRPr="00E3711E" w:rsidRDefault="000E6D9E" w:rsidP="009D47BD">
      <w:pPr>
        <w:pStyle w:val="BodyText"/>
        <w:jc w:val="left"/>
      </w:pPr>
      <w:r w:rsidRPr="00E3711E">
        <w:br/>
      </w:r>
      <w:r w:rsidR="003D1582" w:rsidRPr="00E3711E">
        <w:t>Segue o repositório: https://github.com/guilhermersduarte/Projeto-Aplicado-1</w:t>
      </w:r>
      <w:bookmarkEnd w:id="6"/>
    </w:p>
    <w:p w14:paraId="42A9C784" w14:textId="77777777" w:rsidR="0017095B" w:rsidRPr="00E3711E" w:rsidRDefault="0017095B">
      <w:pPr>
        <w:pStyle w:val="BodyText"/>
        <w:rPr>
          <w:rFonts w:cs="Arial"/>
          <w:szCs w:val="24"/>
        </w:rPr>
      </w:pPr>
    </w:p>
    <w:p w14:paraId="7E9E0E7B" w14:textId="77777777" w:rsidR="0090245D" w:rsidRPr="00E3711E" w:rsidRDefault="0090245D">
      <w:pPr>
        <w:pStyle w:val="BodyText"/>
        <w:rPr>
          <w:rFonts w:cs="Arial"/>
          <w:szCs w:val="24"/>
        </w:rPr>
      </w:pPr>
    </w:p>
    <w:p w14:paraId="59785738" w14:textId="2EA91D84" w:rsidR="00CF587C" w:rsidRPr="00E3711E" w:rsidRDefault="0090245D" w:rsidP="003D6E55">
      <w:pPr>
        <w:pStyle w:val="Heading1"/>
      </w:pPr>
      <w:bookmarkStart w:id="7" w:name="_Toc193788246"/>
      <w:r w:rsidRPr="00E3711E">
        <w:t>6</w:t>
      </w:r>
      <w:r w:rsidR="00F061E8" w:rsidRPr="00E3711E">
        <w:t xml:space="preserve"> - </w:t>
      </w:r>
      <w:r w:rsidR="00EA69C9" w:rsidRPr="00E3711E">
        <w:t>I</w:t>
      </w:r>
      <w:r w:rsidR="00CF587C" w:rsidRPr="00E3711E">
        <w:t>NTRODUÇÃO</w:t>
      </w:r>
      <w:bookmarkEnd w:id="7"/>
    </w:p>
    <w:p w14:paraId="78B6D296" w14:textId="77777777" w:rsidR="00CF587C" w:rsidRPr="00E3711E" w:rsidRDefault="00CF587C" w:rsidP="00CF587C">
      <w:pPr>
        <w:pStyle w:val="BodyText"/>
        <w:spacing w:before="32"/>
        <w:rPr>
          <w:rFonts w:cs="Arial"/>
          <w:b/>
          <w:szCs w:val="24"/>
        </w:rPr>
      </w:pPr>
    </w:p>
    <w:p w14:paraId="6D9BCAEC" w14:textId="77777777" w:rsidR="003D6E55" w:rsidRDefault="00CF587C" w:rsidP="0090245D">
      <w:pPr>
        <w:pStyle w:val="BodyText"/>
      </w:pPr>
      <w:r w:rsidRPr="00E3711E">
        <w:t xml:space="preserve">Este projeto de análise exploratória de dados tem como foco o Walmart, uma das maiores redes varejistas do mundo. O objetivo é investigar padrões e tendências em dados relacionados às vendas das lojas da empresa e quais fatores afetam sua performance. Utilizando bases de dados públicas, serão analisadas variáveis como volume de vendas por loja, sazonalidade, influência de inflação, juros, desemprego - entre outros. </w:t>
      </w:r>
    </w:p>
    <w:p w14:paraId="739C8501" w14:textId="77777777" w:rsidR="003D6E55" w:rsidRDefault="003D6E55" w:rsidP="0090245D">
      <w:pPr>
        <w:pStyle w:val="BodyText"/>
      </w:pPr>
    </w:p>
    <w:p w14:paraId="18B9BD21" w14:textId="0CC4C3E9" w:rsidR="00CF587C" w:rsidRPr="00E3711E" w:rsidRDefault="00CF587C" w:rsidP="0090245D">
      <w:pPr>
        <w:pStyle w:val="BodyText"/>
      </w:pPr>
      <w:r w:rsidRPr="00E3711E">
        <w:t>Ferramentas como Python e R serão empregadas para limpeza, visualização e interpretação dos dados. A análise busca responder perguntas como: quais fatores influenciam as vendas? Qual a velocidade de resposta das vendas às alterações nas condições socioeconômicas? Os resultados esperados incluem insights acionáveis para otimização de estoque, formação de preço e estratégias de marketing. O projeto também pode servir como base para estudos futuros envolvendo previsão de vendas.</w:t>
      </w:r>
    </w:p>
    <w:p w14:paraId="111D43A2" w14:textId="77777777" w:rsidR="00F061E8" w:rsidRPr="00E3711E" w:rsidRDefault="00F061E8" w:rsidP="0090245D">
      <w:pPr>
        <w:pStyle w:val="BodyText"/>
      </w:pPr>
    </w:p>
    <w:p w14:paraId="193A6D1F" w14:textId="77777777" w:rsidR="009D47BD" w:rsidRPr="00E3711E" w:rsidRDefault="009D47BD" w:rsidP="0090245D">
      <w:pPr>
        <w:pStyle w:val="BodyText"/>
      </w:pPr>
    </w:p>
    <w:p w14:paraId="7F39B0F9" w14:textId="3844A53F" w:rsidR="00F061E8" w:rsidRPr="00E3711E" w:rsidRDefault="00F061E8" w:rsidP="003D6E55">
      <w:pPr>
        <w:pStyle w:val="TITULOA2"/>
      </w:pPr>
      <w:bookmarkStart w:id="8" w:name="_Toc193788247"/>
      <w:r w:rsidRPr="00E3711E">
        <w:t>6.1 – A EMPRESA</w:t>
      </w:r>
      <w:bookmarkEnd w:id="8"/>
    </w:p>
    <w:p w14:paraId="32AF8A09" w14:textId="77777777" w:rsidR="00F061E8" w:rsidRPr="00E3711E" w:rsidRDefault="00F061E8" w:rsidP="00F061E8">
      <w:pPr>
        <w:pStyle w:val="BodyText"/>
      </w:pPr>
    </w:p>
    <w:p w14:paraId="01377D68" w14:textId="5CEA8273" w:rsidR="0094079F" w:rsidRPr="00E3711E" w:rsidRDefault="0094079F" w:rsidP="00F061E8">
      <w:pPr>
        <w:pStyle w:val="BodyText"/>
      </w:pPr>
      <w:r w:rsidRPr="00E3711E">
        <w:t xml:space="preserve">A história do Walmart tem início em 1950, quando Sam Walton comprou uma loja e a </w:t>
      </w:r>
      <w:r w:rsidR="00E3711E" w:rsidRPr="00E3711E">
        <w:t>inaugurou</w:t>
      </w:r>
      <w:r w:rsidRPr="00E3711E">
        <w:t xml:space="preserve"> como Walto</w:t>
      </w:r>
      <w:r w:rsidR="00CC6A02" w:rsidRPr="00E3711E">
        <w:t>n</w:t>
      </w:r>
      <w:r w:rsidRPr="00E3711E">
        <w:t>’s</w:t>
      </w:r>
      <w:r w:rsidR="00CC6A02" w:rsidRPr="00E3711E">
        <w:t xml:space="preserve"> Five and Dime</w:t>
      </w:r>
      <w:r w:rsidRPr="00E3711E">
        <w:t xml:space="preserve">.  </w:t>
      </w:r>
      <w:r w:rsidR="00CC6A02" w:rsidRPr="00E3711E">
        <w:t xml:space="preserve">A rede Walmart </w:t>
      </w:r>
      <w:r w:rsidR="00E3711E" w:rsidRPr="00E3711E">
        <w:t>propriamente</w:t>
      </w:r>
      <w:r w:rsidR="00CC6A02" w:rsidRPr="00E3711E">
        <w:t xml:space="preserve"> dita foi fundada em 1964 com a abertura de uma única loja em Rogers, Arkansas.</w:t>
      </w:r>
    </w:p>
    <w:p w14:paraId="6F9C8927" w14:textId="77777777" w:rsidR="00CC6A02" w:rsidRPr="00E3711E" w:rsidRDefault="00CC6A02" w:rsidP="00F061E8">
      <w:pPr>
        <w:pStyle w:val="BodyText"/>
      </w:pPr>
    </w:p>
    <w:p w14:paraId="25248D4D" w14:textId="45C1CEE7" w:rsidR="00CC6A02" w:rsidRPr="00E3711E" w:rsidRDefault="00CC6A02" w:rsidP="00F061E8">
      <w:pPr>
        <w:pStyle w:val="BodyText"/>
      </w:pPr>
      <w:r w:rsidRPr="00E3711E">
        <w:t>O Walmart tem como missão “ajudar as pessoas a economizarem dinheiro para que possam viver melhor”. Seus valores incluem integridade, respeito ao indivíduo e compromisso com os clientes.</w:t>
      </w:r>
    </w:p>
    <w:p w14:paraId="158C038B" w14:textId="77777777" w:rsidR="00CC6A02" w:rsidRPr="00E3711E" w:rsidRDefault="00CC6A02" w:rsidP="00F061E8">
      <w:pPr>
        <w:pStyle w:val="BodyText"/>
      </w:pPr>
    </w:p>
    <w:p w14:paraId="2CE2A073" w14:textId="4FAB75A5" w:rsidR="00CC6A02" w:rsidRPr="00E3711E" w:rsidRDefault="00CC6A02" w:rsidP="00F061E8">
      <w:pPr>
        <w:pStyle w:val="BodyText"/>
      </w:pPr>
      <w:r w:rsidRPr="00E3711E">
        <w:t>O Walmart é uma gigante do setor varejista, com 2,1 milhões de funcionários e 10.771 lojas ao redor do mundo (2025).</w:t>
      </w:r>
    </w:p>
    <w:p w14:paraId="5A16E35F" w14:textId="77777777" w:rsidR="00CC6A02" w:rsidRPr="00E3711E" w:rsidRDefault="00CC6A02" w:rsidP="00F061E8">
      <w:pPr>
        <w:pStyle w:val="BodyText"/>
      </w:pPr>
    </w:p>
    <w:p w14:paraId="641D0E73" w14:textId="4B486057" w:rsidR="00CC6A02" w:rsidRPr="00E3711E" w:rsidRDefault="00CC6A02" w:rsidP="00CC6A02">
      <w:pPr>
        <w:pStyle w:val="BodyText"/>
      </w:pPr>
      <w:bookmarkStart w:id="9" w:name="_Toc193535341"/>
      <w:r w:rsidRPr="00E3711E">
        <w:t>O Walmart emprega ferramentas de análise de dados para prever demandas, otimizar estoques e</w:t>
      </w:r>
      <w:bookmarkEnd w:id="9"/>
      <w:r w:rsidRPr="00E3711E">
        <w:t xml:space="preserve"> </w:t>
      </w:r>
      <w:bookmarkStart w:id="10" w:name="_Toc193535342"/>
      <w:r w:rsidRPr="00E3711E">
        <w:t>personalizar ofertas.</w:t>
      </w:r>
      <w:bookmarkEnd w:id="10"/>
    </w:p>
    <w:p w14:paraId="7C33F448" w14:textId="77777777" w:rsidR="00CC6A02" w:rsidRPr="00E3711E" w:rsidRDefault="00CC6A02" w:rsidP="00F061E8">
      <w:pPr>
        <w:pStyle w:val="BodyText"/>
      </w:pPr>
    </w:p>
    <w:p w14:paraId="294C0D98" w14:textId="77777777" w:rsidR="0090245D" w:rsidRPr="00E3711E" w:rsidRDefault="0090245D" w:rsidP="00F061E8">
      <w:pPr>
        <w:pStyle w:val="BodyText"/>
      </w:pPr>
    </w:p>
    <w:p w14:paraId="1EF35F6B" w14:textId="65BB006F" w:rsidR="00CF587C" w:rsidRDefault="0090245D" w:rsidP="003D6E55">
      <w:pPr>
        <w:pStyle w:val="Heading1"/>
      </w:pPr>
      <w:bookmarkStart w:id="11" w:name="_Toc193788248"/>
      <w:r w:rsidRPr="00844793">
        <w:t>7</w:t>
      </w:r>
      <w:r w:rsidR="00F061E8" w:rsidRPr="00844793">
        <w:t xml:space="preserve"> </w:t>
      </w:r>
      <w:r w:rsidR="00CA19A5">
        <w:t>–</w:t>
      </w:r>
      <w:r w:rsidR="00F061E8" w:rsidRPr="00844793">
        <w:t xml:space="preserve"> </w:t>
      </w:r>
      <w:r w:rsidR="00F77749">
        <w:t>OBJETIVO</w:t>
      </w:r>
      <w:bookmarkEnd w:id="11"/>
    </w:p>
    <w:p w14:paraId="0A67A8E3" w14:textId="77777777" w:rsidR="00CA19A5" w:rsidRDefault="00CA19A5" w:rsidP="003D6E55">
      <w:pPr>
        <w:pStyle w:val="Heading1"/>
      </w:pPr>
    </w:p>
    <w:p w14:paraId="4BD48FB2" w14:textId="11F60268" w:rsidR="007730B7" w:rsidRPr="00E3711E" w:rsidRDefault="007730B7" w:rsidP="00CC6A02">
      <w:pPr>
        <w:pStyle w:val="BodyText"/>
      </w:pPr>
      <w:r w:rsidRPr="00E3711E">
        <w:t xml:space="preserve">O estudo visa </w:t>
      </w:r>
      <w:r w:rsidR="00CA19A5">
        <w:t>analisar e explorar os dados de vendas semanais e de fatores</w:t>
      </w:r>
      <w:r w:rsidRPr="00E3711E">
        <w:t xml:space="preserve"> que </w:t>
      </w:r>
      <w:r w:rsidR="00CA19A5">
        <w:t>podem afetar</w:t>
      </w:r>
      <w:r w:rsidRPr="00E3711E">
        <w:t xml:space="preserve"> o desempenho das lojas do Walmart,</w:t>
      </w:r>
      <w:r w:rsidRPr="00E3711E">
        <w:rPr>
          <w:b/>
          <w:bCs/>
        </w:rPr>
        <w:t xml:space="preserve"> </w:t>
      </w:r>
      <w:r w:rsidRPr="00E3711E">
        <w:t>identificando padrões em vendas, sazonalidade e impactos de variáveis</w:t>
      </w:r>
      <w:r w:rsidRPr="00E3711E">
        <w:rPr>
          <w:b/>
          <w:bCs/>
        </w:rPr>
        <w:t xml:space="preserve"> </w:t>
      </w:r>
      <w:r w:rsidRPr="00E3711E">
        <w:t>socioeconômicas como inflação, desemprego, preço de combustível e outros fatores</w:t>
      </w:r>
      <w:r w:rsidR="00CA19A5">
        <w:t xml:space="preserve"> buscando oferecer insights estratégicos</w:t>
      </w:r>
    </w:p>
    <w:p w14:paraId="7E6FA030" w14:textId="77777777" w:rsidR="007730B7" w:rsidRPr="00E3711E" w:rsidRDefault="007730B7" w:rsidP="00CC6A02">
      <w:pPr>
        <w:pStyle w:val="BodyText"/>
      </w:pPr>
    </w:p>
    <w:p w14:paraId="1451B053" w14:textId="1CE611D5" w:rsidR="00CA19A5" w:rsidRDefault="00B849A0" w:rsidP="00E3711E">
      <w:pPr>
        <w:pStyle w:val="BodyText"/>
      </w:pPr>
      <w:r>
        <w:t>Para isso estudaremos o comportamento das vendas nas dua</w:t>
      </w:r>
      <w:r w:rsidR="00971CC3">
        <w:t>s</w:t>
      </w:r>
      <w:r>
        <w:t xml:space="preserve"> dimensões oferecidas: No tempo e por loja individual.</w:t>
      </w:r>
      <w:r w:rsidR="00971CC3">
        <w:t xml:space="preserve"> </w:t>
      </w:r>
      <w:r>
        <w:t xml:space="preserve">Depois cada variável individual será estudada para </w:t>
      </w:r>
      <w:r w:rsidR="00CA19A5">
        <w:t>avaliar</w:t>
      </w:r>
      <w:r>
        <w:t xml:space="preserve"> a su</w:t>
      </w:r>
      <w:r w:rsidR="00971CC3">
        <w:t>a</w:t>
      </w:r>
      <w:r>
        <w:t xml:space="preserve"> influência no volume de vendas.</w:t>
      </w:r>
    </w:p>
    <w:p w14:paraId="0911C3F5" w14:textId="77777777" w:rsidR="00B849A0" w:rsidRDefault="00B849A0" w:rsidP="00E3711E">
      <w:pPr>
        <w:pStyle w:val="BodyText"/>
      </w:pPr>
    </w:p>
    <w:p w14:paraId="090DF82F" w14:textId="7D674FB6" w:rsidR="00B849A0" w:rsidRDefault="00B849A0" w:rsidP="00E3711E">
      <w:pPr>
        <w:pStyle w:val="BodyText"/>
      </w:pPr>
      <w:r>
        <w:t xml:space="preserve">Por último serão oferecidas soluções para a </w:t>
      </w:r>
      <w:r w:rsidR="00971CC3">
        <w:t>administração</w:t>
      </w:r>
      <w:r>
        <w:t xml:space="preserve"> de pessoal e estoque das lojas para atender essas variações de vendas bem como criar ações que possam </w:t>
      </w:r>
      <w:r w:rsidR="00971CC3">
        <w:t>mitigar</w:t>
      </w:r>
      <w:r>
        <w:t xml:space="preserve"> (em caso de queda) ou potencializar (em caso de aumento) o efeito das variáveis sobre as vendas. </w:t>
      </w:r>
    </w:p>
    <w:p w14:paraId="567CE5E8" w14:textId="77777777" w:rsidR="00CA19A5" w:rsidRDefault="00CA19A5" w:rsidP="00E3711E">
      <w:pPr>
        <w:pStyle w:val="BodyText"/>
      </w:pPr>
    </w:p>
    <w:p w14:paraId="079BEB49" w14:textId="77777777" w:rsidR="00CA19A5" w:rsidRDefault="00CA19A5" w:rsidP="00E3711E">
      <w:pPr>
        <w:pStyle w:val="BodyText"/>
      </w:pPr>
    </w:p>
    <w:p w14:paraId="62F0BF42" w14:textId="2CB8EDF3" w:rsidR="00CA19A5" w:rsidRDefault="00CA19A5" w:rsidP="00CA19A5">
      <w:pPr>
        <w:pStyle w:val="TITULOA2"/>
      </w:pPr>
      <w:bookmarkStart w:id="12" w:name="_Toc193788249"/>
      <w:r>
        <w:t>7.2 O</w:t>
      </w:r>
      <w:r w:rsidR="00F77749">
        <w:t>BJETIVOS ESPECÍFICOS</w:t>
      </w:r>
      <w:bookmarkEnd w:id="12"/>
    </w:p>
    <w:p w14:paraId="0904F1B1" w14:textId="77777777" w:rsidR="007C4A6D" w:rsidRPr="00CA19A5" w:rsidRDefault="007C4A6D" w:rsidP="00CA19A5">
      <w:pPr>
        <w:pStyle w:val="BodyText"/>
      </w:pPr>
    </w:p>
    <w:p w14:paraId="1554F59B" w14:textId="622D37B1" w:rsidR="00CA19A5" w:rsidRDefault="00CA19A5" w:rsidP="00CA19A5">
      <w:pPr>
        <w:pStyle w:val="BodyText"/>
      </w:pPr>
      <w:r>
        <w:t>O Estudo se dividirá em quatro etapas</w:t>
      </w:r>
      <w:r w:rsidR="00F77749">
        <w:t xml:space="preserve"> com objetivos e entregas definidas</w:t>
      </w:r>
      <w:r>
        <w:t>:</w:t>
      </w:r>
    </w:p>
    <w:p w14:paraId="7E1B6652" w14:textId="77777777" w:rsidR="00CA19A5" w:rsidRDefault="00CA19A5" w:rsidP="00CA19A5">
      <w:pPr>
        <w:pStyle w:val="BodyText"/>
      </w:pPr>
    </w:p>
    <w:p w14:paraId="5358E727" w14:textId="77777777" w:rsidR="00CA19A5" w:rsidRPr="00CA19A5" w:rsidRDefault="00CA19A5" w:rsidP="00CA19A5">
      <w:pPr>
        <w:pStyle w:val="BodyText"/>
        <w:rPr>
          <w:b/>
          <w:bCs/>
        </w:rPr>
      </w:pPr>
      <w:r w:rsidRPr="00CA19A5">
        <w:rPr>
          <w:b/>
          <w:bCs/>
        </w:rPr>
        <w:t>1. Preparação:</w:t>
      </w:r>
    </w:p>
    <w:p w14:paraId="3CD36D58" w14:textId="77777777" w:rsidR="00CA19A5" w:rsidRDefault="00CA19A5" w:rsidP="00CA19A5">
      <w:pPr>
        <w:pStyle w:val="BodyText"/>
      </w:pPr>
    </w:p>
    <w:p w14:paraId="504F6907" w14:textId="4430CA85" w:rsidR="00CA19A5" w:rsidRDefault="00CA19A5" w:rsidP="00CA19A5">
      <w:pPr>
        <w:pStyle w:val="BodyText"/>
      </w:pPr>
      <w:r>
        <w:t>Na primeira etapa o grupo inicia a criação do repositório na plataforma GitHub, organizando a base do projeto. É nessa fase que ocorre a definição da empresa e o contexto da análise, garantindo que fique claro o propósito do trabalho</w:t>
      </w:r>
      <w:r>
        <w:t>.</w:t>
      </w:r>
      <w:r>
        <w:t xml:space="preserve"> Também é feita uma breve </w:t>
      </w:r>
      <w:r>
        <w:t>análise</w:t>
      </w:r>
      <w:r>
        <w:t xml:space="preserve"> preliminar de todos os objetivos, colunas, descrição do dataset e a criação do calendário.</w:t>
      </w:r>
    </w:p>
    <w:p w14:paraId="5A409919" w14:textId="77777777" w:rsidR="00CA19A5" w:rsidRDefault="00CA19A5" w:rsidP="00CA19A5">
      <w:pPr>
        <w:pStyle w:val="BodyText"/>
      </w:pPr>
    </w:p>
    <w:p w14:paraId="3FB73C24" w14:textId="586CD9D3" w:rsidR="00CA19A5" w:rsidRPr="00CA19A5" w:rsidRDefault="00CA19A5" w:rsidP="00CA19A5">
      <w:pPr>
        <w:pStyle w:val="BodyText"/>
        <w:rPr>
          <w:b/>
          <w:bCs/>
        </w:rPr>
      </w:pPr>
      <w:r w:rsidRPr="00CA19A5">
        <w:rPr>
          <w:b/>
          <w:bCs/>
        </w:rPr>
        <w:t xml:space="preserve">2. </w:t>
      </w:r>
      <w:r w:rsidRPr="00CA19A5">
        <w:rPr>
          <w:b/>
          <w:bCs/>
        </w:rPr>
        <w:t>Análise</w:t>
      </w:r>
      <w:r w:rsidRPr="00CA19A5">
        <w:rPr>
          <w:b/>
          <w:bCs/>
        </w:rPr>
        <w:t xml:space="preserve"> exploratória e </w:t>
      </w:r>
      <w:r>
        <w:rPr>
          <w:b/>
          <w:bCs/>
        </w:rPr>
        <w:t>d</w:t>
      </w:r>
      <w:r w:rsidRPr="00CA19A5">
        <w:rPr>
          <w:b/>
          <w:bCs/>
        </w:rPr>
        <w:t>esenvolvimento de propostas</w:t>
      </w:r>
      <w:r>
        <w:rPr>
          <w:b/>
          <w:bCs/>
        </w:rPr>
        <w:t>:</w:t>
      </w:r>
      <w:r w:rsidRPr="00CA19A5">
        <w:rPr>
          <w:b/>
          <w:bCs/>
        </w:rPr>
        <w:t xml:space="preserve"> </w:t>
      </w:r>
    </w:p>
    <w:p w14:paraId="1AE169FD" w14:textId="77777777" w:rsidR="00CA19A5" w:rsidRDefault="00CA19A5" w:rsidP="00CA19A5">
      <w:pPr>
        <w:pStyle w:val="BodyText"/>
      </w:pPr>
    </w:p>
    <w:p w14:paraId="1A7D5388" w14:textId="5EAE8638" w:rsidR="00CA19A5" w:rsidRDefault="00CA19A5" w:rsidP="00CA19A5">
      <w:pPr>
        <w:pStyle w:val="BodyText"/>
      </w:pPr>
      <w:r>
        <w:t xml:space="preserve">Na segunda entrega, o foco é na </w:t>
      </w:r>
      <w:r>
        <w:t>análise</w:t>
      </w:r>
      <w:r>
        <w:t xml:space="preserve"> exploratória de dados, que inclui a avaliação das vendas semanais e identificação de correlações como temperatura, preços do combustível, CPI e desemprego. essa análise tem como objetivo compreender como esses fatores impactam o desempenho das lojas e se há padrões, trazendo uma proposta analítica mais concisa e completa.</w:t>
      </w:r>
    </w:p>
    <w:p w14:paraId="46E7CABF" w14:textId="77777777" w:rsidR="00CA19A5" w:rsidRDefault="00CA19A5" w:rsidP="00CA19A5">
      <w:pPr>
        <w:pStyle w:val="BodyText"/>
      </w:pPr>
    </w:p>
    <w:p w14:paraId="2A1C1A39" w14:textId="77777777" w:rsidR="00F77749" w:rsidRPr="00F77749" w:rsidRDefault="00CA19A5" w:rsidP="00CA19A5">
      <w:pPr>
        <w:pStyle w:val="BodyText"/>
        <w:rPr>
          <w:b/>
          <w:bCs/>
        </w:rPr>
      </w:pPr>
      <w:r w:rsidRPr="00F77749">
        <w:rPr>
          <w:b/>
          <w:bCs/>
        </w:rPr>
        <w:t xml:space="preserve">3. </w:t>
      </w:r>
      <w:r w:rsidR="00F77749" w:rsidRPr="00F77749">
        <w:rPr>
          <w:b/>
          <w:bCs/>
        </w:rPr>
        <w:t>S</w:t>
      </w:r>
      <w:r w:rsidRPr="00F77749">
        <w:rPr>
          <w:b/>
          <w:bCs/>
        </w:rPr>
        <w:t>torytelling e comunicação dos resultados</w:t>
      </w:r>
      <w:r w:rsidR="00F77749" w:rsidRPr="00F77749">
        <w:rPr>
          <w:b/>
          <w:bCs/>
        </w:rPr>
        <w:t>:</w:t>
      </w:r>
    </w:p>
    <w:p w14:paraId="1B84E6A4" w14:textId="621DBE58" w:rsidR="00CA19A5" w:rsidRDefault="00CA19A5" w:rsidP="00CA19A5">
      <w:pPr>
        <w:pStyle w:val="BodyText"/>
      </w:pPr>
      <w:r>
        <w:t xml:space="preserve"> </w:t>
      </w:r>
    </w:p>
    <w:p w14:paraId="2495023A" w14:textId="1326D7E6" w:rsidR="00CA19A5" w:rsidRDefault="00CA19A5" w:rsidP="00CA19A5">
      <w:pPr>
        <w:pStyle w:val="BodyText"/>
      </w:pPr>
      <w:r>
        <w:t>Na terceira entrega temos como objetivo trabalhar com o storytelling dos dados apresentados, desenvolvendo narrativas dos insights desenvolvidos na segunda fase. Para isso, serão revisaremos os scripts e estruturas que desenvolvemos, elaborando uma estratégia visual para apresentação dos resultados, criando um dashboard que destaque as tendências e padrões.</w:t>
      </w:r>
    </w:p>
    <w:p w14:paraId="1B1FCED5" w14:textId="77777777" w:rsidR="00F77749" w:rsidRDefault="00F77749" w:rsidP="00CA19A5">
      <w:pPr>
        <w:pStyle w:val="BodyText"/>
      </w:pPr>
    </w:p>
    <w:p w14:paraId="52AFBFD6" w14:textId="52A9D80D" w:rsidR="00F77749" w:rsidRDefault="00F77749" w:rsidP="00F77749">
      <w:pPr>
        <w:pStyle w:val="BodyText"/>
        <w:rPr>
          <w:b/>
          <w:bCs/>
        </w:rPr>
      </w:pPr>
      <w:r w:rsidRPr="00F77749">
        <w:rPr>
          <w:b/>
          <w:bCs/>
        </w:rPr>
        <w:t>4. Conclusão e apresentação</w:t>
      </w:r>
      <w:r w:rsidRPr="00F77749">
        <w:rPr>
          <w:b/>
          <w:bCs/>
        </w:rPr>
        <w:t>:</w:t>
      </w:r>
    </w:p>
    <w:p w14:paraId="14E24265" w14:textId="77777777" w:rsidR="00F77749" w:rsidRPr="00F77749" w:rsidRDefault="00F77749" w:rsidP="00F77749">
      <w:pPr>
        <w:pStyle w:val="BodyText"/>
        <w:rPr>
          <w:b/>
          <w:bCs/>
        </w:rPr>
      </w:pPr>
    </w:p>
    <w:p w14:paraId="12D585D8" w14:textId="530E4AFB" w:rsidR="00CA19A5" w:rsidRDefault="00F77749" w:rsidP="00F77749">
      <w:pPr>
        <w:pStyle w:val="BodyText"/>
      </w:pPr>
      <w:r>
        <w:t xml:space="preserve">Nesta </w:t>
      </w:r>
      <w:r>
        <w:t>última</w:t>
      </w:r>
      <w:r>
        <w:t xml:space="preserve"> etapa, o grupo apresentará um </w:t>
      </w:r>
      <w:r>
        <w:t>vídeo</w:t>
      </w:r>
      <w:r>
        <w:t xml:space="preserve"> com a narrativa dos dados juntamente com o relatório final, incluindo todas as conclusões analíticas e estratégias.</w:t>
      </w:r>
    </w:p>
    <w:p w14:paraId="4A9B0A21" w14:textId="77777777" w:rsidR="00F77749" w:rsidRDefault="00F77749" w:rsidP="00F77749">
      <w:pPr>
        <w:pStyle w:val="BodyText"/>
      </w:pPr>
    </w:p>
    <w:p w14:paraId="136C8081" w14:textId="77777777" w:rsidR="00F77749" w:rsidRPr="00E3711E" w:rsidRDefault="00F77749" w:rsidP="00F77749">
      <w:pPr>
        <w:pStyle w:val="BodyText"/>
      </w:pPr>
    </w:p>
    <w:p w14:paraId="692BC3FE" w14:textId="5EA8D691" w:rsidR="0017095B" w:rsidRPr="00E3711E" w:rsidRDefault="0090245D" w:rsidP="003D6E55">
      <w:pPr>
        <w:pStyle w:val="Heading1"/>
      </w:pPr>
      <w:bookmarkStart w:id="13" w:name="_Toc193788250"/>
      <w:r w:rsidRPr="00E3711E">
        <w:t>8</w:t>
      </w:r>
      <w:r w:rsidR="00EA69C9" w:rsidRPr="00E3711E">
        <w:t xml:space="preserve"> - </w:t>
      </w:r>
      <w:r w:rsidR="00F17F8E" w:rsidRPr="00E3711E">
        <w:t>A</w:t>
      </w:r>
      <w:r w:rsidR="00F17F8E" w:rsidRPr="00E3711E">
        <w:rPr>
          <w:spacing w:val="-11"/>
        </w:rPr>
        <w:t xml:space="preserve"> </w:t>
      </w:r>
      <w:r w:rsidR="003D1582" w:rsidRPr="00E3711E">
        <w:rPr>
          <w:spacing w:val="-11"/>
        </w:rPr>
        <w:t>B</w:t>
      </w:r>
      <w:r w:rsidR="00F17F8E" w:rsidRPr="00E3711E">
        <w:t>ASE DE DADOS</w:t>
      </w:r>
      <w:bookmarkEnd w:id="13"/>
    </w:p>
    <w:p w14:paraId="4F0ACB4D" w14:textId="77777777" w:rsidR="0017095B" w:rsidRPr="00E3711E" w:rsidRDefault="0017095B" w:rsidP="007C4A6D">
      <w:pPr>
        <w:pStyle w:val="BodyText"/>
      </w:pPr>
    </w:p>
    <w:p w14:paraId="3151E37F" w14:textId="615C3CCB" w:rsidR="00D47A21" w:rsidRPr="00E3711E" w:rsidRDefault="00F17F8E" w:rsidP="007C4A6D">
      <w:pPr>
        <w:pStyle w:val="BodyText"/>
      </w:pPr>
      <w:r w:rsidRPr="00E3711E">
        <w:t xml:space="preserve">Selecionamos uma base pública no Kaggle chamada Walmart Sales, publicada por Mikhail. A base engloba </w:t>
      </w:r>
      <w:r w:rsidR="00D47A21" w:rsidRPr="00E3711E">
        <w:t xml:space="preserve">6435 registros de vendas </w:t>
      </w:r>
      <w:r w:rsidRPr="00E3711E">
        <w:t>semanais em 45 lojas do Walmart num período de 14</w:t>
      </w:r>
      <w:r w:rsidR="00D47A21" w:rsidRPr="00E3711E">
        <w:t>3</w:t>
      </w:r>
      <w:r w:rsidRPr="00E3711E">
        <w:t xml:space="preserve"> semanas</w:t>
      </w:r>
      <w:r w:rsidR="00D47A21" w:rsidRPr="00E3711E">
        <w:t>.</w:t>
      </w:r>
      <w:r w:rsidRPr="00E3711E">
        <w:t xml:space="preserve"> </w:t>
      </w:r>
    </w:p>
    <w:p w14:paraId="3999BCD1" w14:textId="77777777" w:rsidR="00D47A21" w:rsidRPr="00E3711E" w:rsidRDefault="00D47A21" w:rsidP="007C4A6D">
      <w:pPr>
        <w:pStyle w:val="BodyText"/>
      </w:pPr>
    </w:p>
    <w:p w14:paraId="6C26359E" w14:textId="2240C24F" w:rsidR="0017095B" w:rsidRPr="00E3711E" w:rsidRDefault="00E3711E" w:rsidP="007C4A6D">
      <w:pPr>
        <w:pStyle w:val="BodyText"/>
      </w:pPr>
      <w:r w:rsidRPr="00E3711E">
        <w:t>Os dados</w:t>
      </w:r>
      <w:r w:rsidR="00D47A21" w:rsidRPr="00E3711E">
        <w:t xml:space="preserve"> foram coletados entre</w:t>
      </w:r>
      <w:r w:rsidR="00F17F8E" w:rsidRPr="00E3711E">
        <w:t xml:space="preserve"> 05/02/2010 </w:t>
      </w:r>
      <w:r w:rsidR="00D47A21" w:rsidRPr="00E3711E">
        <w:t>e</w:t>
      </w:r>
      <w:r w:rsidR="00F17F8E" w:rsidRPr="00E3711E">
        <w:t xml:space="preserve"> 26//10/2012.</w:t>
      </w:r>
      <w:r w:rsidR="00D47A21" w:rsidRPr="00E3711E">
        <w:t xml:space="preserve"> Entendemos que </w:t>
      </w:r>
      <w:r w:rsidRPr="00E3711E">
        <w:t>apesar da idade considerável</w:t>
      </w:r>
      <w:r w:rsidR="00D47A21" w:rsidRPr="00E3711E">
        <w:t xml:space="preserve"> da amostra é válido estudá-la, uma vez que buscamos entender a reação das vendas à variação de dados ambientais e socioeconômicos, e não a relação das vendas com números absolutos que ficaram obsoletos.</w:t>
      </w:r>
    </w:p>
    <w:p w14:paraId="5F9E4F4A" w14:textId="77777777" w:rsidR="00D47A21" w:rsidRPr="00E3711E" w:rsidRDefault="00D47A21" w:rsidP="007C4A6D">
      <w:pPr>
        <w:pStyle w:val="BodyText"/>
      </w:pPr>
    </w:p>
    <w:p w14:paraId="68A6ABBB" w14:textId="77777777" w:rsidR="00D47A21" w:rsidRPr="00E3711E" w:rsidRDefault="00D47A21" w:rsidP="00D47A21">
      <w:pPr>
        <w:pStyle w:val="BodyText"/>
      </w:pPr>
      <w:r w:rsidRPr="00E3711E">
        <w:t>Uma análise preliminar em R mostra dados coesos, sem nulos. Fica patente a necessidade de conversão do formato de data no campo ‘DATE’, que a importação em R não entendeu como datas.</w:t>
      </w:r>
    </w:p>
    <w:p w14:paraId="5D170E95" w14:textId="77777777" w:rsidR="00D47A21" w:rsidRPr="00E3711E" w:rsidRDefault="00D47A21" w:rsidP="00D47A21">
      <w:pPr>
        <w:pStyle w:val="BodyText"/>
      </w:pPr>
    </w:p>
    <w:p w14:paraId="58974850" w14:textId="4BFC5178" w:rsidR="00D47A21" w:rsidRPr="00E3711E" w:rsidRDefault="00D47A21" w:rsidP="00D47A21">
      <w:pPr>
        <w:pStyle w:val="BodyText"/>
      </w:pPr>
      <w:r w:rsidRPr="00E3711E">
        <w:t xml:space="preserve">Não </w:t>
      </w:r>
      <w:r w:rsidR="00E3711E" w:rsidRPr="00E3711E">
        <w:t>existem</w:t>
      </w:r>
      <w:r w:rsidRPr="00E3711E">
        <w:t xml:space="preserve"> dados sensíveis, tais como nomes e atributos de identificação de pessoas ou unidades de n</w:t>
      </w:r>
      <w:r w:rsidR="00E3711E">
        <w:t>e</w:t>
      </w:r>
      <w:r w:rsidRPr="00E3711E">
        <w:t>g</w:t>
      </w:r>
      <w:r w:rsidR="00E3711E">
        <w:t>óc</w:t>
      </w:r>
      <w:r w:rsidRPr="00E3711E">
        <w:t>ios.</w:t>
      </w:r>
    </w:p>
    <w:p w14:paraId="6838DDED" w14:textId="77777777" w:rsidR="00D47A21" w:rsidRPr="00E3711E" w:rsidRDefault="00D47A21" w:rsidP="007C4A6D">
      <w:pPr>
        <w:pStyle w:val="BodyText"/>
      </w:pPr>
    </w:p>
    <w:p w14:paraId="084AAA0B" w14:textId="7B632439" w:rsidR="00F07525" w:rsidRPr="00E3711E" w:rsidRDefault="00F07525" w:rsidP="007C4A6D">
      <w:pPr>
        <w:pStyle w:val="BodyText"/>
      </w:pPr>
      <w:r w:rsidRPr="00E3711E">
        <w:t>A base em sua forma original contém 8 colunas, como descrito no Quadro 1, a seguir:</w:t>
      </w:r>
    </w:p>
    <w:p w14:paraId="4FD0CB1A" w14:textId="77777777" w:rsidR="00F07525" w:rsidRPr="00E3711E" w:rsidRDefault="00F07525">
      <w:pPr>
        <w:pStyle w:val="BodyText"/>
        <w:spacing w:before="194"/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1680"/>
        <w:gridCol w:w="5956"/>
      </w:tblGrid>
      <w:tr w:rsidR="00186E1A" w:rsidRPr="00E3711E" w14:paraId="1416F795" w14:textId="77777777" w:rsidTr="00DA1832">
        <w:tc>
          <w:tcPr>
            <w:tcW w:w="9710" w:type="dxa"/>
            <w:gridSpan w:val="3"/>
          </w:tcPr>
          <w:p w14:paraId="780933D9" w14:textId="0DD8C4BC" w:rsidR="00186E1A" w:rsidRPr="00E3711E" w:rsidRDefault="00186E1A" w:rsidP="003D6E55">
            <w:pPr>
              <w:pStyle w:val="TableParagraph"/>
            </w:pPr>
            <w:r w:rsidRPr="00E3711E">
              <w:t>Quadro 1 – Campos do dataset Walmart Sales</w:t>
            </w:r>
          </w:p>
        </w:tc>
      </w:tr>
      <w:tr w:rsidR="00186E1A" w:rsidRPr="00E3711E" w14:paraId="299CD4FB" w14:textId="77777777" w:rsidTr="00186E1A">
        <w:tc>
          <w:tcPr>
            <w:tcW w:w="1795" w:type="dxa"/>
          </w:tcPr>
          <w:p w14:paraId="29594FAC" w14:textId="2F12467F" w:rsidR="00186E1A" w:rsidRPr="00E3711E" w:rsidRDefault="00186E1A" w:rsidP="003D6E55">
            <w:pPr>
              <w:pStyle w:val="TableParagraph"/>
            </w:pPr>
            <w:r w:rsidRPr="00E3711E">
              <w:t>Nome da Coluna</w:t>
            </w:r>
          </w:p>
        </w:tc>
        <w:tc>
          <w:tcPr>
            <w:tcW w:w="1710" w:type="dxa"/>
          </w:tcPr>
          <w:p w14:paraId="6252556B" w14:textId="3C62A4F4" w:rsidR="00186E1A" w:rsidRPr="00E3711E" w:rsidRDefault="00186E1A" w:rsidP="003D6E55">
            <w:pPr>
              <w:pStyle w:val="TableParagraph"/>
            </w:pPr>
            <w:r w:rsidRPr="00E3711E">
              <w:t>Tipo de Dado</w:t>
            </w:r>
          </w:p>
        </w:tc>
        <w:tc>
          <w:tcPr>
            <w:tcW w:w="6205" w:type="dxa"/>
          </w:tcPr>
          <w:p w14:paraId="0BA3E535" w14:textId="20150510" w:rsidR="00186E1A" w:rsidRPr="00E3711E" w:rsidRDefault="00186E1A" w:rsidP="003D6E55">
            <w:pPr>
              <w:pStyle w:val="TableParagraph"/>
            </w:pPr>
            <w:r w:rsidRPr="00E3711E">
              <w:t>Descriçã</w:t>
            </w:r>
            <w:r w:rsidR="00F07525" w:rsidRPr="00E3711E">
              <w:t>o.</w:t>
            </w:r>
          </w:p>
        </w:tc>
      </w:tr>
      <w:tr w:rsidR="00186E1A" w:rsidRPr="00E3711E" w14:paraId="2877A7F8" w14:textId="77777777" w:rsidTr="00186E1A">
        <w:tc>
          <w:tcPr>
            <w:tcW w:w="1795" w:type="dxa"/>
          </w:tcPr>
          <w:p w14:paraId="799565F1" w14:textId="00775921" w:rsidR="00186E1A" w:rsidRPr="00E3711E" w:rsidRDefault="00F07525" w:rsidP="003D6E55">
            <w:pPr>
              <w:pStyle w:val="TableParagraph"/>
            </w:pPr>
            <w:r w:rsidRPr="00E3711E">
              <w:t>STORE</w:t>
            </w:r>
          </w:p>
        </w:tc>
        <w:tc>
          <w:tcPr>
            <w:tcW w:w="1710" w:type="dxa"/>
          </w:tcPr>
          <w:p w14:paraId="7374C8E8" w14:textId="1FA58EF2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624C697C" w14:textId="7C2CE9E0" w:rsidR="00186E1A" w:rsidRPr="00E3711E" w:rsidRDefault="00F07525" w:rsidP="003D6E55">
            <w:pPr>
              <w:pStyle w:val="TableParagraph"/>
            </w:pPr>
            <w:r w:rsidRPr="00E3711E">
              <w:t>Referência</w:t>
            </w:r>
            <w:r w:rsidRPr="00E3711E">
              <w:rPr>
                <w:spacing w:val="-6"/>
              </w:rPr>
              <w:t xml:space="preserve"> </w:t>
            </w:r>
            <w:r w:rsidRPr="00E3711E">
              <w:t>ao</w:t>
            </w:r>
            <w:r w:rsidRPr="00E3711E">
              <w:rPr>
                <w:spacing w:val="-8"/>
              </w:rPr>
              <w:t xml:space="preserve"> </w:t>
            </w:r>
            <w:r w:rsidRPr="00E3711E">
              <w:t>número</w:t>
            </w:r>
            <w:r w:rsidRPr="00E3711E">
              <w:rPr>
                <w:spacing w:val="-7"/>
              </w:rPr>
              <w:t xml:space="preserve"> </w:t>
            </w:r>
            <w:r w:rsidRPr="00E3711E">
              <w:t>da</w:t>
            </w:r>
            <w:r w:rsidRPr="00E3711E">
              <w:rPr>
                <w:spacing w:val="-6"/>
              </w:rPr>
              <w:t xml:space="preserve"> </w:t>
            </w:r>
            <w:r w:rsidRPr="00E3711E">
              <w:t>loja</w:t>
            </w:r>
            <w:r w:rsidRPr="00E3711E">
              <w:rPr>
                <w:spacing w:val="-5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6"/>
              </w:rPr>
              <w:t xml:space="preserve"> </w:t>
            </w:r>
            <w:r w:rsidRPr="00E3711E">
              <w:t>na</w:t>
            </w:r>
            <w:r w:rsidRPr="00E3711E">
              <w:rPr>
                <w:spacing w:val="-7"/>
              </w:rPr>
              <w:t xml:space="preserve"> </w:t>
            </w:r>
            <w:r w:rsidRPr="00E3711E">
              <w:rPr>
                <w:spacing w:val="-2"/>
              </w:rPr>
              <w:t>linha.</w:t>
            </w:r>
          </w:p>
        </w:tc>
      </w:tr>
      <w:tr w:rsidR="00186E1A" w:rsidRPr="00E3711E" w14:paraId="0DF4AB2E" w14:textId="77777777" w:rsidTr="003D6E55">
        <w:trPr>
          <w:trHeight w:val="618"/>
        </w:trPr>
        <w:tc>
          <w:tcPr>
            <w:tcW w:w="1795" w:type="dxa"/>
          </w:tcPr>
          <w:p w14:paraId="00A379E7" w14:textId="52AD7D8A" w:rsidR="00186E1A" w:rsidRPr="00E3711E" w:rsidRDefault="00F07525" w:rsidP="003D6E55">
            <w:pPr>
              <w:pStyle w:val="TableParagraph"/>
            </w:pPr>
            <w:r w:rsidRPr="00E3711E">
              <w:t>DATE</w:t>
            </w:r>
          </w:p>
        </w:tc>
        <w:tc>
          <w:tcPr>
            <w:tcW w:w="1710" w:type="dxa"/>
          </w:tcPr>
          <w:p w14:paraId="1A8848CB" w14:textId="2B75B660" w:rsidR="00186E1A" w:rsidRPr="00E3711E" w:rsidRDefault="00F07525" w:rsidP="003D6E55">
            <w:pPr>
              <w:pStyle w:val="TableParagraph"/>
            </w:pPr>
            <w:r w:rsidRPr="00E3711E">
              <w:t>Texto</w:t>
            </w:r>
          </w:p>
        </w:tc>
        <w:tc>
          <w:tcPr>
            <w:tcW w:w="6205" w:type="dxa"/>
          </w:tcPr>
          <w:p w14:paraId="795D5E39" w14:textId="62153022" w:rsidR="00186E1A" w:rsidRPr="00E3711E" w:rsidRDefault="00F07525" w:rsidP="003D6E55">
            <w:pPr>
              <w:pStyle w:val="TableParagraph"/>
            </w:pPr>
            <w:r w:rsidRPr="00E3711E">
              <w:t>Texto</w:t>
            </w:r>
            <w:r w:rsidRPr="00E3711E">
              <w:rPr>
                <w:spacing w:val="-15"/>
              </w:rPr>
              <w:t xml:space="preserve"> </w:t>
            </w:r>
            <w:r w:rsidRPr="00E3711E">
              <w:t>representando</w:t>
            </w:r>
            <w:r w:rsidRPr="00E3711E">
              <w:rPr>
                <w:spacing w:val="-15"/>
              </w:rPr>
              <w:t xml:space="preserve"> </w:t>
            </w:r>
            <w:r w:rsidRPr="00E3711E">
              <w:t>o</w:t>
            </w:r>
            <w:r w:rsidRPr="00E3711E">
              <w:rPr>
                <w:spacing w:val="-15"/>
              </w:rPr>
              <w:t xml:space="preserve"> </w:t>
            </w:r>
            <w:r w:rsidRPr="00E3711E">
              <w:t>dia</w:t>
            </w:r>
            <w:r w:rsidRPr="00E3711E">
              <w:rPr>
                <w:spacing w:val="-16"/>
              </w:rPr>
              <w:t xml:space="preserve"> </w:t>
            </w:r>
            <w:r w:rsidRPr="00E3711E">
              <w:t>em</w:t>
            </w:r>
            <w:r w:rsidRPr="00E3711E">
              <w:rPr>
                <w:spacing w:val="-15"/>
              </w:rPr>
              <w:t xml:space="preserve"> </w:t>
            </w:r>
            <w:r w:rsidRPr="00E3711E">
              <w:t>que</w:t>
            </w:r>
            <w:r w:rsidRPr="00E3711E">
              <w:rPr>
                <w:spacing w:val="-15"/>
              </w:rPr>
              <w:t xml:space="preserve"> </w:t>
            </w:r>
            <w:r w:rsidRPr="00E3711E">
              <w:t>se</w:t>
            </w:r>
            <w:r w:rsidRPr="00E3711E">
              <w:rPr>
                <w:spacing w:val="-15"/>
              </w:rPr>
              <w:t xml:space="preserve"> </w:t>
            </w:r>
            <w:r w:rsidRPr="00E3711E">
              <w:t>inicia</w:t>
            </w:r>
            <w:r w:rsidRPr="00E3711E">
              <w:rPr>
                <w:spacing w:val="-14"/>
              </w:rPr>
              <w:t xml:space="preserve"> </w:t>
            </w:r>
            <w:r w:rsidRPr="00E3711E">
              <w:t>a</w:t>
            </w:r>
            <w:r w:rsidRPr="00E3711E">
              <w:rPr>
                <w:spacing w:val="-16"/>
              </w:rPr>
              <w:t xml:space="preserve"> </w:t>
            </w:r>
            <w:r w:rsidRPr="00E3711E">
              <w:t>semana</w:t>
            </w:r>
            <w:r w:rsidRPr="00E3711E">
              <w:rPr>
                <w:spacing w:val="-15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15"/>
              </w:rPr>
              <w:t xml:space="preserve"> </w:t>
            </w:r>
            <w:r w:rsidRPr="00E3711E">
              <w:t>na</w:t>
            </w:r>
            <w:r w:rsidRPr="00E3711E">
              <w:rPr>
                <w:spacing w:val="-14"/>
              </w:rPr>
              <w:t xml:space="preserve"> </w:t>
            </w:r>
            <w:r w:rsidRPr="00E3711E">
              <w:t xml:space="preserve">linha, no formato </w:t>
            </w:r>
            <w:proofErr w:type="spellStart"/>
            <w:r w:rsidRPr="00E3711E">
              <w:t>dd</w:t>
            </w:r>
            <w:proofErr w:type="spellEnd"/>
            <w:r w:rsidRPr="00E3711E">
              <w:t>-mm-</w:t>
            </w:r>
            <w:proofErr w:type="spellStart"/>
            <w:r w:rsidRPr="00E3711E">
              <w:t>yyyy</w:t>
            </w:r>
            <w:proofErr w:type="spellEnd"/>
            <w:r w:rsidRPr="00E3711E">
              <w:t>.</w:t>
            </w:r>
          </w:p>
        </w:tc>
      </w:tr>
      <w:tr w:rsidR="00186E1A" w:rsidRPr="00E3711E" w14:paraId="2BC8987F" w14:textId="77777777" w:rsidTr="00186E1A">
        <w:tc>
          <w:tcPr>
            <w:tcW w:w="1795" w:type="dxa"/>
          </w:tcPr>
          <w:p w14:paraId="7E57C652" w14:textId="46AB8D09" w:rsidR="00186E1A" w:rsidRPr="00E3711E" w:rsidRDefault="00F07525" w:rsidP="003D6E55">
            <w:pPr>
              <w:pStyle w:val="TableParagraph"/>
            </w:pPr>
            <w:r w:rsidRPr="00E3711E">
              <w:t>WEEKLY_SALES</w:t>
            </w:r>
          </w:p>
        </w:tc>
        <w:tc>
          <w:tcPr>
            <w:tcW w:w="1710" w:type="dxa"/>
          </w:tcPr>
          <w:p w14:paraId="086023FD" w14:textId="3DACF57F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6B515F79" w14:textId="61E468A2" w:rsidR="00186E1A" w:rsidRPr="00E3711E" w:rsidRDefault="00F07525" w:rsidP="003D6E55">
            <w:pPr>
              <w:pStyle w:val="TableParagraph"/>
            </w:pPr>
            <w:r w:rsidRPr="00E3711E">
              <w:t>Apresenta</w:t>
            </w:r>
            <w:r w:rsidRPr="00E3711E">
              <w:rPr>
                <w:spacing w:val="-7"/>
              </w:rPr>
              <w:t xml:space="preserve"> </w:t>
            </w:r>
            <w:r w:rsidRPr="00E3711E">
              <w:t>o</w:t>
            </w:r>
            <w:r w:rsidRPr="00E3711E">
              <w:rPr>
                <w:spacing w:val="-9"/>
              </w:rPr>
              <w:t xml:space="preserve"> </w:t>
            </w:r>
            <w:r w:rsidRPr="00E3711E">
              <w:t>total</w:t>
            </w:r>
            <w:r w:rsidRPr="00E3711E">
              <w:rPr>
                <w:spacing w:val="-8"/>
              </w:rPr>
              <w:t xml:space="preserve"> </w:t>
            </w:r>
            <w:r w:rsidRPr="00E3711E">
              <w:t>de</w:t>
            </w:r>
            <w:r w:rsidRPr="00E3711E">
              <w:rPr>
                <w:spacing w:val="-7"/>
              </w:rPr>
              <w:t xml:space="preserve"> </w:t>
            </w:r>
            <w:r w:rsidRPr="00E3711E">
              <w:t>vendas</w:t>
            </w:r>
            <w:r w:rsidRPr="00E3711E">
              <w:rPr>
                <w:spacing w:val="-9"/>
              </w:rPr>
              <w:t xml:space="preserve"> </w:t>
            </w:r>
            <w:r w:rsidRPr="00E3711E">
              <w:t>semanal</w:t>
            </w:r>
            <w:r w:rsidRPr="00E3711E">
              <w:rPr>
                <w:spacing w:val="-8"/>
              </w:rPr>
              <w:t xml:space="preserve"> </w:t>
            </w:r>
            <w:r w:rsidRPr="00E3711E">
              <w:t>em</w:t>
            </w:r>
            <w:r w:rsidRPr="00E3711E">
              <w:rPr>
                <w:spacing w:val="-8"/>
              </w:rPr>
              <w:t xml:space="preserve"> </w:t>
            </w:r>
            <w:r w:rsidRPr="00E3711E">
              <w:t>dólares</w:t>
            </w:r>
            <w:r w:rsidRPr="00E3711E">
              <w:rPr>
                <w:spacing w:val="-5"/>
              </w:rPr>
              <w:t xml:space="preserve"> </w:t>
            </w:r>
            <w:r w:rsidRPr="00E3711E">
              <w:rPr>
                <w:spacing w:val="-2"/>
              </w:rPr>
              <w:t>americanos.</w:t>
            </w:r>
          </w:p>
        </w:tc>
      </w:tr>
      <w:tr w:rsidR="00186E1A" w:rsidRPr="00E3711E" w14:paraId="27672571" w14:textId="77777777" w:rsidTr="00186E1A">
        <w:tc>
          <w:tcPr>
            <w:tcW w:w="1795" w:type="dxa"/>
          </w:tcPr>
          <w:p w14:paraId="49A58DA5" w14:textId="2101A50B" w:rsidR="00186E1A" w:rsidRPr="00E3711E" w:rsidRDefault="00F07525" w:rsidP="003D6E55">
            <w:pPr>
              <w:pStyle w:val="TableParagraph"/>
            </w:pPr>
            <w:r w:rsidRPr="00E3711E">
              <w:t>HOLIDAY_FLAG</w:t>
            </w:r>
          </w:p>
        </w:tc>
        <w:tc>
          <w:tcPr>
            <w:tcW w:w="1710" w:type="dxa"/>
          </w:tcPr>
          <w:p w14:paraId="6F37D552" w14:textId="2D04D5D1" w:rsidR="00186E1A" w:rsidRPr="00E3711E" w:rsidRDefault="00F07525" w:rsidP="003D6E55">
            <w:pPr>
              <w:pStyle w:val="TableParagraph"/>
            </w:pPr>
            <w:r w:rsidRPr="00E3711E">
              <w:t>Binário</w:t>
            </w:r>
          </w:p>
        </w:tc>
        <w:tc>
          <w:tcPr>
            <w:tcW w:w="6205" w:type="dxa"/>
          </w:tcPr>
          <w:p w14:paraId="4BFF9796" w14:textId="128EF85B" w:rsidR="00186E1A" w:rsidRPr="00E3711E" w:rsidRDefault="00F07525" w:rsidP="003D6E55">
            <w:pPr>
              <w:pStyle w:val="TableParagraph"/>
            </w:pPr>
            <w:r w:rsidRPr="00E3711E">
              <w:t>indica</w:t>
            </w:r>
            <w:r w:rsidRPr="00E3711E">
              <w:rPr>
                <w:spacing w:val="-8"/>
              </w:rPr>
              <w:t xml:space="preserve"> </w:t>
            </w:r>
            <w:r w:rsidRPr="00E3711E">
              <w:t>a</w:t>
            </w:r>
            <w:r w:rsidRPr="00E3711E">
              <w:rPr>
                <w:spacing w:val="-8"/>
              </w:rPr>
              <w:t xml:space="preserve"> </w:t>
            </w:r>
            <w:r w:rsidRPr="00E3711E">
              <w:t>ocorrência</w:t>
            </w:r>
            <w:r w:rsidRPr="00E3711E">
              <w:rPr>
                <w:spacing w:val="-9"/>
              </w:rPr>
              <w:t xml:space="preserve"> </w:t>
            </w:r>
            <w:r w:rsidRPr="00E3711E">
              <w:t>de</w:t>
            </w:r>
            <w:r w:rsidRPr="00E3711E">
              <w:rPr>
                <w:spacing w:val="-10"/>
              </w:rPr>
              <w:t xml:space="preserve"> </w:t>
            </w:r>
            <w:r w:rsidRPr="00E3711E">
              <w:t>feriado</w:t>
            </w:r>
            <w:r w:rsidRPr="00E3711E">
              <w:rPr>
                <w:spacing w:val="-8"/>
              </w:rPr>
              <w:t xml:space="preserve"> </w:t>
            </w:r>
            <w:r w:rsidRPr="00E3711E">
              <w:t>na</w:t>
            </w:r>
            <w:r w:rsidRPr="00E3711E">
              <w:rPr>
                <w:spacing w:val="-10"/>
              </w:rPr>
              <w:t xml:space="preserve"> </w:t>
            </w:r>
            <w:r w:rsidRPr="00E3711E">
              <w:t>semana</w:t>
            </w:r>
            <w:r w:rsidRPr="00E3711E">
              <w:rPr>
                <w:spacing w:val="-9"/>
              </w:rPr>
              <w:t xml:space="preserve"> </w:t>
            </w:r>
            <w:r w:rsidRPr="00E3711E">
              <w:t>representada</w:t>
            </w:r>
            <w:r w:rsidRPr="00E3711E">
              <w:rPr>
                <w:spacing w:val="-10"/>
              </w:rPr>
              <w:t xml:space="preserve"> </w:t>
            </w:r>
            <w:r w:rsidRPr="00E3711E">
              <w:t>na</w:t>
            </w:r>
            <w:r w:rsidRPr="00E3711E">
              <w:rPr>
                <w:spacing w:val="-8"/>
              </w:rPr>
              <w:t xml:space="preserve"> </w:t>
            </w:r>
            <w:r w:rsidRPr="00E3711E">
              <w:rPr>
                <w:spacing w:val="-2"/>
              </w:rPr>
              <w:t>linha.</w:t>
            </w:r>
          </w:p>
        </w:tc>
      </w:tr>
      <w:tr w:rsidR="00186E1A" w:rsidRPr="00E3711E" w14:paraId="71CE1962" w14:textId="77777777" w:rsidTr="00186E1A">
        <w:tc>
          <w:tcPr>
            <w:tcW w:w="1795" w:type="dxa"/>
          </w:tcPr>
          <w:p w14:paraId="3B14329F" w14:textId="5EB0AE32" w:rsidR="00186E1A" w:rsidRPr="00E3711E" w:rsidRDefault="00F07525" w:rsidP="003D6E55">
            <w:pPr>
              <w:pStyle w:val="TableParagraph"/>
            </w:pPr>
            <w:r w:rsidRPr="00E3711E">
              <w:t>TEMPERATURE</w:t>
            </w:r>
          </w:p>
        </w:tc>
        <w:tc>
          <w:tcPr>
            <w:tcW w:w="1710" w:type="dxa"/>
          </w:tcPr>
          <w:p w14:paraId="10E6DE0C" w14:textId="431C76CC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03E13580" w14:textId="7EED1410" w:rsidR="00186E1A" w:rsidRPr="00E3711E" w:rsidRDefault="00F07525" w:rsidP="003D6E55">
            <w:pPr>
              <w:pStyle w:val="TableParagraph"/>
            </w:pPr>
            <w:r w:rsidRPr="00E3711E">
              <w:t xml:space="preserve">Representa a temperatura média em graus fahrenheit na </w:t>
            </w:r>
            <w:r w:rsidRPr="00E3711E">
              <w:rPr>
                <w:spacing w:val="-2"/>
              </w:rPr>
              <w:t>semana.</w:t>
            </w:r>
          </w:p>
        </w:tc>
      </w:tr>
      <w:tr w:rsidR="00186E1A" w:rsidRPr="00E3711E" w14:paraId="51A11737" w14:textId="77777777" w:rsidTr="003D6E55">
        <w:trPr>
          <w:trHeight w:val="690"/>
        </w:trPr>
        <w:tc>
          <w:tcPr>
            <w:tcW w:w="1795" w:type="dxa"/>
          </w:tcPr>
          <w:p w14:paraId="498F1D92" w14:textId="449EC69E" w:rsidR="00186E1A" w:rsidRPr="00E3711E" w:rsidRDefault="00F07525" w:rsidP="003D6E55">
            <w:pPr>
              <w:pStyle w:val="TableParagraph"/>
            </w:pPr>
            <w:r w:rsidRPr="00E3711E">
              <w:t>FUEL_PRICE</w:t>
            </w:r>
          </w:p>
        </w:tc>
        <w:tc>
          <w:tcPr>
            <w:tcW w:w="1710" w:type="dxa"/>
          </w:tcPr>
          <w:p w14:paraId="126E574A" w14:textId="78693041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2E175EEB" w14:textId="1A1D82B6" w:rsidR="00186E1A" w:rsidRPr="00E3711E" w:rsidRDefault="00F07525" w:rsidP="003D6E55">
            <w:pPr>
              <w:pStyle w:val="TableParagraph"/>
            </w:pPr>
            <w:r w:rsidRPr="00E3711E">
              <w:t>Indica</w:t>
            </w:r>
            <w:r w:rsidRPr="00E3711E">
              <w:rPr>
                <w:spacing w:val="-2"/>
              </w:rPr>
              <w:t xml:space="preserve"> </w:t>
            </w:r>
            <w:r w:rsidRPr="00E3711E">
              <w:t>o</w:t>
            </w:r>
            <w:r w:rsidRPr="00E3711E">
              <w:rPr>
                <w:spacing w:val="-2"/>
              </w:rPr>
              <w:t xml:space="preserve"> </w:t>
            </w:r>
            <w:r w:rsidRPr="00E3711E">
              <w:t>preço</w:t>
            </w:r>
            <w:r w:rsidRPr="00E3711E">
              <w:rPr>
                <w:spacing w:val="-7"/>
              </w:rPr>
              <w:t xml:space="preserve"> </w:t>
            </w:r>
            <w:r w:rsidRPr="00E3711E">
              <w:t>médio</w:t>
            </w:r>
            <w:r w:rsidRPr="00E3711E">
              <w:rPr>
                <w:spacing w:val="-2"/>
              </w:rPr>
              <w:t xml:space="preserve"> </w:t>
            </w:r>
            <w:r w:rsidRPr="00E3711E">
              <w:t>do</w:t>
            </w:r>
            <w:r w:rsidRPr="00E3711E">
              <w:rPr>
                <w:spacing w:val="-2"/>
              </w:rPr>
              <w:t xml:space="preserve"> </w:t>
            </w:r>
            <w:r w:rsidRPr="00E3711E">
              <w:t>combustível</w:t>
            </w:r>
            <w:r w:rsidRPr="00E3711E">
              <w:rPr>
                <w:spacing w:val="-3"/>
              </w:rPr>
              <w:t xml:space="preserve"> </w:t>
            </w:r>
            <w:r w:rsidRPr="00E3711E">
              <w:t>na</w:t>
            </w:r>
            <w:r w:rsidRPr="00E3711E">
              <w:rPr>
                <w:spacing w:val="-4"/>
              </w:rPr>
              <w:t xml:space="preserve"> </w:t>
            </w:r>
            <w:r w:rsidRPr="00E3711E">
              <w:t>região- em</w:t>
            </w:r>
            <w:r w:rsidRPr="00E3711E">
              <w:rPr>
                <w:spacing w:val="-1"/>
              </w:rPr>
              <w:t xml:space="preserve"> </w:t>
            </w:r>
            <w:r w:rsidRPr="00E3711E">
              <w:t>dólares</w:t>
            </w:r>
            <w:r w:rsidRPr="00E3711E">
              <w:rPr>
                <w:spacing w:val="-1"/>
              </w:rPr>
              <w:t xml:space="preserve"> </w:t>
            </w:r>
            <w:r w:rsidRPr="00E3711E">
              <w:t xml:space="preserve">por </w:t>
            </w:r>
            <w:r w:rsidRPr="00E3711E">
              <w:rPr>
                <w:spacing w:val="-2"/>
              </w:rPr>
              <w:t>galão.</w:t>
            </w:r>
          </w:p>
        </w:tc>
      </w:tr>
      <w:tr w:rsidR="00186E1A" w:rsidRPr="00E3711E" w14:paraId="25A1E139" w14:textId="77777777" w:rsidTr="00186E1A">
        <w:tc>
          <w:tcPr>
            <w:tcW w:w="1795" w:type="dxa"/>
          </w:tcPr>
          <w:p w14:paraId="2C047B83" w14:textId="11CA0D02" w:rsidR="00186E1A" w:rsidRPr="00E3711E" w:rsidRDefault="00F07525" w:rsidP="003D6E55">
            <w:pPr>
              <w:pStyle w:val="TableParagraph"/>
            </w:pPr>
            <w:bookmarkStart w:id="14" w:name="_Hlk192217912"/>
            <w:r w:rsidRPr="00E3711E">
              <w:t>CPI</w:t>
            </w:r>
          </w:p>
        </w:tc>
        <w:tc>
          <w:tcPr>
            <w:tcW w:w="1710" w:type="dxa"/>
          </w:tcPr>
          <w:p w14:paraId="430324F6" w14:textId="3A5D3F2F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6AADB912" w14:textId="4FC6A2F6" w:rsidR="00186E1A" w:rsidRPr="00E3711E" w:rsidRDefault="000E6D9E" w:rsidP="003D6E55">
            <w:pPr>
              <w:pStyle w:val="TableParagraph"/>
            </w:pPr>
            <w:r w:rsidRPr="00E3711E">
              <w:t>Indica a inflação acumulada no período</w:t>
            </w:r>
          </w:p>
        </w:tc>
      </w:tr>
      <w:bookmarkEnd w:id="14"/>
      <w:tr w:rsidR="00186E1A" w:rsidRPr="00E3711E" w14:paraId="14BD12B9" w14:textId="77777777" w:rsidTr="00186E1A">
        <w:tc>
          <w:tcPr>
            <w:tcW w:w="1795" w:type="dxa"/>
          </w:tcPr>
          <w:p w14:paraId="375E7966" w14:textId="1E2C8CCA" w:rsidR="00186E1A" w:rsidRPr="00E3711E" w:rsidRDefault="00F07525" w:rsidP="003D6E55">
            <w:pPr>
              <w:pStyle w:val="TableParagraph"/>
            </w:pPr>
            <w:r w:rsidRPr="00E3711E">
              <w:t>UNEMPLOYMENT</w:t>
            </w:r>
          </w:p>
        </w:tc>
        <w:tc>
          <w:tcPr>
            <w:tcW w:w="1710" w:type="dxa"/>
          </w:tcPr>
          <w:p w14:paraId="3E64151F" w14:textId="30BF63C3" w:rsidR="00186E1A" w:rsidRPr="00E3711E" w:rsidRDefault="00F07525" w:rsidP="003D6E55">
            <w:pPr>
              <w:pStyle w:val="TableParagraph"/>
            </w:pPr>
            <w:r w:rsidRPr="00E3711E">
              <w:t>Numérico</w:t>
            </w:r>
          </w:p>
        </w:tc>
        <w:tc>
          <w:tcPr>
            <w:tcW w:w="6205" w:type="dxa"/>
          </w:tcPr>
          <w:p w14:paraId="208B22A7" w14:textId="320F180C" w:rsidR="00186E1A" w:rsidRPr="00E3711E" w:rsidRDefault="00F07525" w:rsidP="003D6E55">
            <w:pPr>
              <w:pStyle w:val="TableParagraph"/>
            </w:pPr>
            <w:r w:rsidRPr="00E3711E">
              <w:t>Representa o desemprego na semana, na região em pontos percentuais com uma casa decimal</w:t>
            </w:r>
          </w:p>
        </w:tc>
      </w:tr>
      <w:tr w:rsidR="00186E1A" w:rsidRPr="00E3711E" w14:paraId="63D6C1B6" w14:textId="77777777" w:rsidTr="00C12356">
        <w:tc>
          <w:tcPr>
            <w:tcW w:w="9710" w:type="dxa"/>
            <w:gridSpan w:val="3"/>
          </w:tcPr>
          <w:p w14:paraId="5A0DF0AB" w14:textId="0D3AD99B" w:rsidR="00186E1A" w:rsidRPr="00E3711E" w:rsidRDefault="00186E1A" w:rsidP="00F07525">
            <w:pPr>
              <w:pStyle w:val="BodyText"/>
              <w:spacing w:after="240"/>
              <w:rPr>
                <w:rFonts w:cs="Arial"/>
                <w:sz w:val="20"/>
                <w:szCs w:val="20"/>
              </w:rPr>
            </w:pPr>
            <w:r w:rsidRPr="00E3711E">
              <w:rPr>
                <w:rFonts w:cs="Arial"/>
                <w:sz w:val="20"/>
                <w:szCs w:val="20"/>
              </w:rPr>
              <w:t xml:space="preserve">Fonte: </w:t>
            </w:r>
            <w:r w:rsidR="00E3711E" w:rsidRPr="00E3711E">
              <w:rPr>
                <w:rFonts w:cs="Arial"/>
                <w:sz w:val="20"/>
                <w:szCs w:val="20"/>
              </w:rPr>
              <w:t>Elaborado</w:t>
            </w:r>
            <w:r w:rsidRPr="00E3711E">
              <w:rPr>
                <w:rFonts w:cs="Arial"/>
                <w:sz w:val="20"/>
                <w:szCs w:val="20"/>
              </w:rPr>
              <w:t xml:space="preserve"> pelos autores.</w:t>
            </w:r>
          </w:p>
        </w:tc>
      </w:tr>
    </w:tbl>
    <w:p w14:paraId="4CADBD56" w14:textId="77777777" w:rsidR="0017095B" w:rsidRPr="00E3711E" w:rsidRDefault="0017095B">
      <w:pPr>
        <w:pStyle w:val="BodyText"/>
        <w:spacing w:before="189"/>
        <w:rPr>
          <w:rFonts w:cs="Arial"/>
          <w:szCs w:val="24"/>
        </w:rPr>
      </w:pPr>
    </w:p>
    <w:p w14:paraId="12BF889A" w14:textId="77777777" w:rsidR="007C4A6D" w:rsidRPr="00E3711E" w:rsidRDefault="007C4A6D" w:rsidP="007C4A6D">
      <w:pPr>
        <w:pStyle w:val="BodyText"/>
      </w:pPr>
    </w:p>
    <w:p w14:paraId="21364865" w14:textId="07924AA9" w:rsidR="00D47A21" w:rsidRPr="00E3711E" w:rsidRDefault="0090245D" w:rsidP="003D6E55">
      <w:pPr>
        <w:pStyle w:val="Heading1"/>
      </w:pPr>
      <w:bookmarkStart w:id="15" w:name="_Toc193788251"/>
      <w:r w:rsidRPr="00E3711E">
        <w:t>9</w:t>
      </w:r>
      <w:r w:rsidR="00EA69C9" w:rsidRPr="00E3711E">
        <w:t xml:space="preserve"> - </w:t>
      </w:r>
      <w:r w:rsidR="009369A5" w:rsidRPr="00E3711E">
        <w:t>ANÁLISE EXPLORATÓRIA</w:t>
      </w:r>
      <w:bookmarkEnd w:id="15"/>
    </w:p>
    <w:p w14:paraId="27323F06" w14:textId="04B57ED5" w:rsidR="005C30CB" w:rsidRDefault="005C30CB" w:rsidP="007C4A6D">
      <w:pPr>
        <w:pStyle w:val="BodyText"/>
      </w:pPr>
      <w:r>
        <w:br w:type="page"/>
      </w:r>
    </w:p>
    <w:p w14:paraId="41CF5F3C" w14:textId="77777777" w:rsidR="009369A5" w:rsidRPr="00E3711E" w:rsidRDefault="009369A5" w:rsidP="007C4A6D">
      <w:pPr>
        <w:pStyle w:val="BodyText"/>
      </w:pPr>
    </w:p>
    <w:p w14:paraId="39CC02D0" w14:textId="1A99ADB5" w:rsidR="009369A5" w:rsidRPr="00E3711E" w:rsidRDefault="009369A5" w:rsidP="007C4A6D">
      <w:pPr>
        <w:pStyle w:val="BodyText"/>
        <w:rPr>
          <w:rFonts w:cs="Arial"/>
          <w:b/>
          <w:bCs/>
          <w:spacing w:val="-2"/>
          <w:szCs w:val="24"/>
        </w:rPr>
      </w:pPr>
      <w:r w:rsidRPr="00E3711E">
        <w:rPr>
          <w:noProof/>
        </w:rPr>
        <w:drawing>
          <wp:inline distT="0" distB="0" distL="0" distR="0" wp14:anchorId="504028D1" wp14:editId="2AB1C771">
            <wp:extent cx="3448050" cy="1943962"/>
            <wp:effectExtent l="0" t="0" r="0" b="0"/>
            <wp:docPr id="1197307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77" cy="195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C45D" w14:textId="476F5DC2" w:rsidR="007C4A6D" w:rsidRDefault="007C4A6D" w:rsidP="005C30CB">
      <w:pPr>
        <w:pStyle w:val="TituloA1"/>
        <w:ind w:firstLine="0"/>
      </w:pPr>
    </w:p>
    <w:p w14:paraId="1C65E0E7" w14:textId="77777777" w:rsidR="005C30CB" w:rsidRDefault="005C30CB" w:rsidP="005C30CB">
      <w:pPr>
        <w:pStyle w:val="BodyText"/>
      </w:pPr>
      <w:r>
        <w:br w:type="page"/>
      </w: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4"/>
        <w:gridCol w:w="7166"/>
      </w:tblGrid>
      <w:tr w:rsidR="005C30CB" w:rsidRPr="005C30CB" w14:paraId="19392E4E" w14:textId="77777777" w:rsidTr="005C30CB">
        <w:trPr>
          <w:trHeight w:val="290"/>
        </w:trPr>
        <w:tc>
          <w:tcPr>
            <w:tcW w:w="960" w:type="dxa"/>
            <w:vMerge w:val="restart"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B71B6CB" w14:textId="77777777" w:rsidR="005C30CB" w:rsidRPr="005C30CB" w:rsidRDefault="005C30CB" w:rsidP="005C30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proofErr w:type="spellStart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lastRenderedPageBreak/>
              <w:t>rganização</w:t>
            </w:r>
            <w:proofErr w:type="spellEnd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 do Documento</w:t>
            </w:r>
          </w:p>
        </w:tc>
        <w:tc>
          <w:tcPr>
            <w:tcW w:w="7200" w:type="dxa"/>
            <w:tcBorders>
              <w:top w:val="single" w:sz="8" w:space="0" w:color="C7CDD1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47E380E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1.25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084C2CC7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1B2292C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6AE257B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ÓTIMO</w:t>
            </w:r>
          </w:p>
        </w:tc>
      </w:tr>
      <w:tr w:rsidR="005C30CB" w:rsidRPr="005C30CB" w14:paraId="2C030252" w14:textId="77777777" w:rsidTr="005C30CB">
        <w:trPr>
          <w:trHeight w:val="40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D5E766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5BF047E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Documento possui capa, sumário, lista de figuras, lista de tabelas, introdução e capítulos separados para cada conjunto de itens solicitados. </w:t>
            </w:r>
          </w:p>
        </w:tc>
      </w:tr>
      <w:tr w:rsidR="005C30CB" w:rsidRPr="005C30CB" w14:paraId="47EDAB03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A7CCD5F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0DF773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0.75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6B76A85B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3C65BC0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6BBA771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BOM</w:t>
            </w:r>
          </w:p>
        </w:tc>
      </w:tr>
      <w:tr w:rsidR="005C30CB" w:rsidRPr="005C30CB" w14:paraId="35157E50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2259B8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7CC563F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Documento possui a maior parte dos itens solicitados. </w:t>
            </w:r>
          </w:p>
        </w:tc>
      </w:tr>
      <w:tr w:rsidR="005C30CB" w:rsidRPr="005C30CB" w14:paraId="5148AB0C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149B8B3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E38BA1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46622D04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BD6D442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B99CD3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REGULAR</w:t>
            </w:r>
          </w:p>
        </w:tc>
      </w:tr>
      <w:tr w:rsidR="005C30CB" w:rsidRPr="005C30CB" w14:paraId="4342D19E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3F65C63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E72556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Documento possui somente alguns dos itens solicitados. </w:t>
            </w:r>
          </w:p>
        </w:tc>
      </w:tr>
      <w:tr w:rsidR="005C30CB" w:rsidRPr="005C30CB" w14:paraId="4E3FFF2A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57070A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59E200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0BFCDC45" w14:textId="77777777" w:rsidTr="005C30CB">
        <w:trPr>
          <w:trHeight w:val="29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82CDEE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C6F1170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INSATISFATÓRIO</w:t>
            </w:r>
          </w:p>
        </w:tc>
      </w:tr>
      <w:tr w:rsidR="005C30CB" w:rsidRPr="005C30CB" w14:paraId="253103C9" w14:textId="77777777" w:rsidTr="005C30CB">
        <w:trPr>
          <w:trHeight w:val="300"/>
        </w:trPr>
        <w:tc>
          <w:tcPr>
            <w:tcW w:w="960" w:type="dxa"/>
            <w:vMerge/>
            <w:tcBorders>
              <w:top w:val="single" w:sz="8" w:space="0" w:color="C7CDD1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E9AE9BA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18057A4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Documento está desorganizado e sem nenhuma estrutura identificável. </w:t>
            </w:r>
          </w:p>
        </w:tc>
      </w:tr>
      <w:tr w:rsidR="005C30CB" w:rsidRPr="005C30CB" w14:paraId="6457E6E3" w14:textId="77777777" w:rsidTr="005C30CB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646AF183" w14:textId="77777777" w:rsidR="005C30CB" w:rsidRPr="005C30CB" w:rsidRDefault="005C30CB" w:rsidP="005C30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>Seção de Proposta Analítica inserida no Documento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5C010F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1.25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0DDF5A92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1B4188C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C290CD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ÓTIMO</w:t>
            </w:r>
          </w:p>
        </w:tc>
      </w:tr>
      <w:tr w:rsidR="005C30CB" w:rsidRPr="005C30CB" w14:paraId="0745D1AB" w14:textId="77777777" w:rsidTr="005C30C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CA2562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AD0CC9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 e apresenta os itens conforme apresentado na videoaula, nos slides sobre apresentação da Organização/Empresa, Problema do Estudo, Metadados e a Proposta do que será desenvolvido e Pipeline de dados para apoiar o processo analítico. </w:t>
            </w:r>
          </w:p>
        </w:tc>
      </w:tr>
      <w:tr w:rsidR="005C30CB" w:rsidRPr="005C30CB" w14:paraId="0894CCA8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1C89368F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56FED09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0.75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6F54192F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F7C0B6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64CEDF2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BOM</w:t>
            </w:r>
          </w:p>
        </w:tc>
      </w:tr>
      <w:tr w:rsidR="005C30CB" w:rsidRPr="005C30CB" w14:paraId="6A71139B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857127E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F6D2D5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faltam alguns itens para atender a totalidade dos itens solicitados. </w:t>
            </w:r>
          </w:p>
        </w:tc>
      </w:tr>
      <w:tr w:rsidR="005C30CB" w:rsidRPr="005C30CB" w14:paraId="061BBB53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F0A1992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1183BDF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4A0B7B46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0EE05AA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65C328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REGULAR</w:t>
            </w:r>
          </w:p>
        </w:tc>
      </w:tr>
      <w:tr w:rsidR="005C30CB" w:rsidRPr="005C30CB" w14:paraId="4E56F356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35850D9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C680A10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faltam vários itens para atender a totalidade dos itens solicitados. </w:t>
            </w:r>
          </w:p>
        </w:tc>
      </w:tr>
      <w:tr w:rsidR="005C30CB" w:rsidRPr="005C30CB" w14:paraId="19290BCB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8C1F6D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426A23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33D73636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56B623FE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48F986C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INSATISFATÓRIO</w:t>
            </w:r>
          </w:p>
        </w:tc>
      </w:tr>
      <w:tr w:rsidR="005C30CB" w:rsidRPr="005C30CB" w14:paraId="2CA7EB92" w14:textId="77777777" w:rsidTr="005C30C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2477A5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6B2CB1A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precisa ser reformulada pois não atende ao que foi solicitado. </w:t>
            </w:r>
          </w:p>
        </w:tc>
      </w:tr>
      <w:tr w:rsidR="005C30CB" w:rsidRPr="005C30CB" w14:paraId="4B1C6698" w14:textId="77777777" w:rsidTr="005C30CB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10517C8" w14:textId="77777777" w:rsidR="005C30CB" w:rsidRPr="005C30CB" w:rsidRDefault="005C30CB" w:rsidP="005C30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>Scripts da Análise Exploratória em Python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B6E220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1.25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091B3ED2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1B98BF6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DF347E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ÓTIMO</w:t>
            </w:r>
          </w:p>
        </w:tc>
      </w:tr>
      <w:tr w:rsidR="005C30CB" w:rsidRPr="005C30CB" w14:paraId="7C8C0391" w14:textId="77777777" w:rsidTr="005C30CB">
        <w:trPr>
          <w:trHeight w:val="8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545AB1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CC1A96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Os scripts foram inseridos no GitHub e atendem ao que foi solicitado para compor a Análise Exploratória dos Dados do Projeto. Os scripts são notebooks Jupyter, escritos em Python e foram desenvolvidos com comandos, bibliotecas e linhas de comentários, atendendo a boas práticas de organização do código. </w:t>
            </w:r>
          </w:p>
        </w:tc>
      </w:tr>
      <w:tr w:rsidR="005C30CB" w:rsidRPr="005C30CB" w14:paraId="0C6484FE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2271D24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39BD5C4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0.75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08C9CCD7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74EAE0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076633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BOM</w:t>
            </w:r>
          </w:p>
        </w:tc>
      </w:tr>
      <w:tr w:rsidR="005C30CB" w:rsidRPr="005C30CB" w14:paraId="3F0581CF" w14:textId="77777777" w:rsidTr="005C30C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0C4181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DDC145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Os scripts foram inseridos no GitHub e atendem ao que foi solicitado para compor a Análise Exploratória dos Dados do Projeto. Os scripts apresentam algumas falhas em documentação ou na execução dos comandos. </w:t>
            </w:r>
          </w:p>
        </w:tc>
      </w:tr>
      <w:tr w:rsidR="005C30CB" w:rsidRPr="005C30CB" w14:paraId="7C8FE55C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5151B61E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6C4878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2D5E9C87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375EF7C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515462C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REGULAR</w:t>
            </w:r>
          </w:p>
        </w:tc>
      </w:tr>
      <w:tr w:rsidR="005C30CB" w:rsidRPr="005C30CB" w14:paraId="208A640E" w14:textId="77777777" w:rsidTr="005C30CB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21A7A2EA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721A381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Os scripts foram inseridos no GitHub e atendem ao que foi solicitado para compor a Análise Exploratória dos Dados do Projeto. Os scripts apresentam várias falhas em documentação ou na execução dos comandos. </w:t>
            </w:r>
          </w:p>
        </w:tc>
      </w:tr>
      <w:tr w:rsidR="005C30CB" w:rsidRPr="005C30CB" w14:paraId="1322F3BC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82D3EE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7AD3319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70476D84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3EED207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A03D67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INSATISFATÓRIO</w:t>
            </w:r>
          </w:p>
        </w:tc>
      </w:tr>
      <w:tr w:rsidR="005C30CB" w:rsidRPr="005C30CB" w14:paraId="26684E3F" w14:textId="77777777" w:rsidTr="005C30C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F415C6E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983F55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Os scripts foram inseridos no </w:t>
            </w:r>
            <w:proofErr w:type="gramStart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>GitHub</w:t>
            </w:r>
            <w:proofErr w:type="gramEnd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 mas apresentam várias inconformidades. </w:t>
            </w:r>
          </w:p>
        </w:tc>
      </w:tr>
      <w:tr w:rsidR="005C30CB" w:rsidRPr="005C30CB" w14:paraId="138E2023" w14:textId="77777777" w:rsidTr="005C30CB">
        <w:trPr>
          <w:trHeight w:val="290"/>
        </w:trPr>
        <w:tc>
          <w:tcPr>
            <w:tcW w:w="960" w:type="dxa"/>
            <w:vMerge w:val="restart"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A8E847B" w14:textId="77777777" w:rsidR="005C30CB" w:rsidRPr="005C30CB" w:rsidRDefault="005C30CB" w:rsidP="005C30CB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Seção de Análise Exploratória </w:t>
            </w: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lastRenderedPageBreak/>
              <w:t>inserida no Documento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187D2200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lastRenderedPageBreak/>
              <w:t xml:space="preserve">1.25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3B42D179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4E7392CA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2D33270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ÓTIMO</w:t>
            </w:r>
          </w:p>
        </w:tc>
      </w:tr>
      <w:tr w:rsidR="005C30CB" w:rsidRPr="005C30CB" w14:paraId="6F365F9E" w14:textId="77777777" w:rsidTr="005C30CB">
        <w:trPr>
          <w:trHeight w:val="10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0D6AE02F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58271AA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 e apresenta os itens alinhados aos scripts que foram inseridos no GitHub. O texto apresenta uma descrição das variáveis, complementando o metadados que já havia sido apresentado, para cada coluna foram descritos itens como número de exemplares, valor máximo/mínimo, variância, desvio, distribuição, quantidade </w:t>
            </w:r>
            <w:proofErr w:type="gramStart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de </w:t>
            </w:r>
            <w:proofErr w:type="spellStart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>NAs</w:t>
            </w:r>
            <w:proofErr w:type="spellEnd"/>
            <w:proofErr w:type="gramEnd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, existência de </w:t>
            </w:r>
            <w:proofErr w:type="spellStart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>outlayers</w:t>
            </w:r>
            <w:proofErr w:type="spellEnd"/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, entre outros. Utilizou-se alguns gráficos para melhor detalhar a amostra. </w:t>
            </w:r>
          </w:p>
        </w:tc>
      </w:tr>
      <w:tr w:rsidR="005C30CB" w:rsidRPr="005C30CB" w14:paraId="4D061B7E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13FF2045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3D85B1E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0.75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4A84E97D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E599C4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ECDDC2F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BOM</w:t>
            </w:r>
          </w:p>
        </w:tc>
      </w:tr>
      <w:tr w:rsidR="005C30CB" w:rsidRPr="005C30CB" w14:paraId="70A0E2AD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7FE4842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12702BD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faltam alguns itens para atender a totalidade dos itens solicitados. </w:t>
            </w:r>
          </w:p>
        </w:tc>
      </w:tr>
      <w:tr w:rsidR="005C30CB" w:rsidRPr="005C30CB" w14:paraId="10B4A1A2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724F4C4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FCEEF07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0.5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28D01A3D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CA97F44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0D84557B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REGULAR</w:t>
            </w:r>
          </w:p>
        </w:tc>
      </w:tr>
      <w:tr w:rsidR="005C30CB" w:rsidRPr="005C30CB" w14:paraId="2350D1DB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528B65BC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48CAB364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faltam vários itens para atender a totalidade dos itens solicitados. </w:t>
            </w:r>
          </w:p>
        </w:tc>
      </w:tr>
      <w:tr w:rsidR="005C30CB" w:rsidRPr="005C30CB" w14:paraId="0FF8D6FA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6E8F7FD2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12277D26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 xml:space="preserve">0 </w:t>
            </w:r>
            <w:proofErr w:type="spellStart"/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pts</w:t>
            </w:r>
            <w:proofErr w:type="spellEnd"/>
          </w:p>
        </w:tc>
      </w:tr>
      <w:tr w:rsidR="005C30CB" w:rsidRPr="005C30CB" w14:paraId="6B1DDA86" w14:textId="77777777" w:rsidTr="005C30CB">
        <w:trPr>
          <w:trHeight w:val="29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585BE2D3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5819A6B9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pt-BR"/>
              </w:rPr>
              <w:t>INSATISFATÓRIO</w:t>
            </w:r>
          </w:p>
        </w:tc>
      </w:tr>
      <w:tr w:rsidR="005C30CB" w:rsidRPr="005C30CB" w14:paraId="338B9F24" w14:textId="77777777" w:rsidTr="005C30CB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C7CDD1"/>
              <w:bottom w:val="single" w:sz="8" w:space="0" w:color="C7CDD1"/>
              <w:right w:val="single" w:sz="8" w:space="0" w:color="C7CDD1"/>
            </w:tcBorders>
            <w:vAlign w:val="center"/>
            <w:hideMark/>
          </w:tcPr>
          <w:p w14:paraId="73554648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C7CDD1"/>
              <w:right w:val="single" w:sz="8" w:space="0" w:color="C7CDD1"/>
            </w:tcBorders>
            <w:shd w:val="clear" w:color="000000" w:fill="FFFFFF"/>
            <w:vAlign w:val="center"/>
            <w:hideMark/>
          </w:tcPr>
          <w:p w14:paraId="29761EE2" w14:textId="77777777" w:rsidR="005C30CB" w:rsidRPr="005C30CB" w:rsidRDefault="005C30CB" w:rsidP="005C30CB">
            <w:pPr>
              <w:widowControl/>
              <w:autoSpaceDE/>
              <w:autoSpaceDN/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</w:pPr>
            <w:r w:rsidRPr="005C30CB">
              <w:rPr>
                <w:rFonts w:ascii="Arial" w:eastAsia="Times New Roman" w:hAnsi="Arial" w:cs="Arial"/>
                <w:color w:val="2D3B45"/>
                <w:sz w:val="16"/>
                <w:szCs w:val="16"/>
                <w:lang w:eastAsia="pt-BR"/>
              </w:rPr>
              <w:t xml:space="preserve">A seção foi inserida, mas precisa ser reformulada pois não atende ao que foi solicitado. </w:t>
            </w:r>
          </w:p>
        </w:tc>
      </w:tr>
    </w:tbl>
    <w:p w14:paraId="65438146" w14:textId="6FF81C62" w:rsidR="005C30CB" w:rsidRDefault="005C30CB" w:rsidP="005C30CB">
      <w:pPr>
        <w:pStyle w:val="BodyText"/>
      </w:pPr>
    </w:p>
    <w:p w14:paraId="5AF87A96" w14:textId="26523029" w:rsidR="005C30CB" w:rsidRDefault="005C30CB" w:rsidP="005C30CB">
      <w:pPr>
        <w:pStyle w:val="BodyText"/>
      </w:pPr>
      <w:r>
        <w:br w:type="page"/>
      </w:r>
    </w:p>
    <w:p w14:paraId="3A0E5E66" w14:textId="77777777" w:rsidR="005C30CB" w:rsidRPr="005C30CB" w:rsidRDefault="005C30CB" w:rsidP="005C30CB">
      <w:pPr>
        <w:pStyle w:val="BodyText"/>
      </w:pPr>
    </w:p>
    <w:p w14:paraId="1C5B8B34" w14:textId="4CDC0830" w:rsidR="005C30CB" w:rsidRPr="005C30CB" w:rsidRDefault="005C30CB" w:rsidP="005C30CB">
      <w:pPr>
        <w:pStyle w:val="BodyText"/>
      </w:pPr>
    </w:p>
    <w:p w14:paraId="6E6C6958" w14:textId="6E44D014" w:rsidR="0017095B" w:rsidRPr="005C30CB" w:rsidRDefault="0090245D" w:rsidP="00844793">
      <w:pPr>
        <w:pStyle w:val="TituloA1"/>
        <w:rPr>
          <w:lang w:val="en-US"/>
        </w:rPr>
      </w:pPr>
      <w:r w:rsidRPr="005C30CB">
        <w:rPr>
          <w:lang w:val="en-US"/>
        </w:rPr>
        <w:t>10</w:t>
      </w:r>
      <w:r w:rsidR="00EA69C9" w:rsidRPr="005C30CB">
        <w:rPr>
          <w:lang w:val="en-US"/>
        </w:rPr>
        <w:t xml:space="preserve"> - </w:t>
      </w:r>
      <w:r w:rsidR="00F17F8E" w:rsidRPr="005C30CB">
        <w:rPr>
          <w:lang w:val="en-US"/>
        </w:rPr>
        <w:t>REFERÊNCIAS</w:t>
      </w:r>
    </w:p>
    <w:p w14:paraId="50124E6D" w14:textId="77777777" w:rsidR="0017095B" w:rsidRPr="005C30CB" w:rsidRDefault="0017095B">
      <w:pPr>
        <w:pStyle w:val="BodyText"/>
        <w:spacing w:before="32"/>
        <w:rPr>
          <w:rFonts w:cs="Arial"/>
          <w:szCs w:val="24"/>
          <w:lang w:val="en-US"/>
        </w:rPr>
      </w:pPr>
    </w:p>
    <w:p w14:paraId="6957965E" w14:textId="77777777" w:rsidR="0017095B" w:rsidRPr="00186E1A" w:rsidRDefault="00F17F8E" w:rsidP="003D6E55">
      <w:pPr>
        <w:pStyle w:val="BodyText"/>
        <w:spacing w:line="360" w:lineRule="auto"/>
        <w:ind w:left="262" w:right="290"/>
        <w:jc w:val="left"/>
        <w:rPr>
          <w:rFonts w:cs="Arial"/>
          <w:szCs w:val="24"/>
        </w:rPr>
      </w:pPr>
      <w:r w:rsidRPr="005C30CB">
        <w:rPr>
          <w:rFonts w:cs="Arial"/>
          <w:szCs w:val="24"/>
          <w:lang w:val="en-US"/>
        </w:rPr>
        <w:t xml:space="preserve">Mikhail - KAGGLE. </w:t>
      </w:r>
      <w:r w:rsidRPr="005C30CB">
        <w:rPr>
          <w:rFonts w:cs="Arial"/>
          <w:i/>
          <w:szCs w:val="24"/>
          <w:lang w:val="en-US"/>
        </w:rPr>
        <w:t>Walmart sales</w:t>
      </w:r>
      <w:r w:rsidRPr="005C30CB">
        <w:rPr>
          <w:rFonts w:cs="Arial"/>
          <w:szCs w:val="24"/>
          <w:lang w:val="en-US"/>
        </w:rPr>
        <w:t xml:space="preserve">. </w:t>
      </w:r>
      <w:r w:rsidRPr="00E3711E">
        <w:rPr>
          <w:rFonts w:cs="Arial"/>
          <w:szCs w:val="24"/>
        </w:rPr>
        <w:t xml:space="preserve">Disponível em: </w:t>
      </w:r>
      <w:hyperlink r:id="rId11">
        <w:r w:rsidRPr="00E3711E">
          <w:rPr>
            <w:rFonts w:cs="Arial"/>
            <w:color w:val="467885"/>
            <w:spacing w:val="-2"/>
            <w:szCs w:val="24"/>
            <w:u w:val="single" w:color="467885"/>
          </w:rPr>
          <w:t>https://www.kaggle.com/datasets/mikhail1681/walmart-sales?resource=download</w:t>
        </w:r>
      </w:hyperlink>
      <w:r w:rsidRPr="00E3711E">
        <w:rPr>
          <w:rFonts w:cs="Arial"/>
          <w:spacing w:val="-2"/>
          <w:szCs w:val="24"/>
        </w:rPr>
        <w:t xml:space="preserve">. Acesso em: </w:t>
      </w:r>
      <w:r w:rsidRPr="00E3711E">
        <w:rPr>
          <w:rFonts w:cs="Arial"/>
          <w:szCs w:val="24"/>
        </w:rPr>
        <w:t>24 fev. 2025.</w:t>
      </w:r>
    </w:p>
    <w:sectPr w:rsidR="0017095B" w:rsidRPr="00186E1A">
      <w:pgSz w:w="12240" w:h="15840"/>
      <w:pgMar w:top="164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49AC4" w14:textId="77777777" w:rsidR="005E1606" w:rsidRPr="00E3711E" w:rsidRDefault="005E1606" w:rsidP="0090245D">
      <w:r w:rsidRPr="00E3711E">
        <w:separator/>
      </w:r>
    </w:p>
  </w:endnote>
  <w:endnote w:type="continuationSeparator" w:id="0">
    <w:p w14:paraId="5EB20A23" w14:textId="77777777" w:rsidR="005E1606" w:rsidRPr="00E3711E" w:rsidRDefault="005E1606" w:rsidP="0090245D">
      <w:r w:rsidRPr="00E3711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86C6F" w14:textId="77777777" w:rsidR="005E1606" w:rsidRPr="00E3711E" w:rsidRDefault="005E1606" w:rsidP="0090245D">
      <w:r w:rsidRPr="00E3711E">
        <w:separator/>
      </w:r>
    </w:p>
  </w:footnote>
  <w:footnote w:type="continuationSeparator" w:id="0">
    <w:p w14:paraId="769FFB22" w14:textId="77777777" w:rsidR="005E1606" w:rsidRPr="00E3711E" w:rsidRDefault="005E1606" w:rsidP="0090245D">
      <w:r w:rsidRPr="00E3711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40935189"/>
      <w:docPartObj>
        <w:docPartGallery w:val="Page Numbers (Top of Page)"/>
        <w:docPartUnique/>
      </w:docPartObj>
    </w:sdtPr>
    <w:sdtContent>
      <w:p w14:paraId="7F69C3C5" w14:textId="3F1BF0AA" w:rsidR="0090245D" w:rsidRPr="00E3711E" w:rsidRDefault="0090245D">
        <w:pPr>
          <w:pStyle w:val="Header"/>
          <w:jc w:val="right"/>
        </w:pPr>
        <w:r w:rsidRPr="00E3711E">
          <w:fldChar w:fldCharType="begin"/>
        </w:r>
        <w:r w:rsidRPr="00E3711E">
          <w:instrText xml:space="preserve"> PAGE   \* MERGEFORMAT </w:instrText>
        </w:r>
        <w:r w:rsidRPr="00E3711E">
          <w:fldChar w:fldCharType="separate"/>
        </w:r>
        <w:r w:rsidRPr="00E3711E">
          <w:t>2</w:t>
        </w:r>
        <w:r w:rsidRPr="00E3711E">
          <w:fldChar w:fldCharType="end"/>
        </w:r>
      </w:p>
    </w:sdtContent>
  </w:sdt>
  <w:p w14:paraId="7D963496" w14:textId="77777777" w:rsidR="0090245D" w:rsidRPr="00E3711E" w:rsidRDefault="00902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8B7"/>
    <w:multiLevelType w:val="hybridMultilevel"/>
    <w:tmpl w:val="542452C2"/>
    <w:lvl w:ilvl="0" w:tplc="2E7814E8">
      <w:start w:val="1"/>
      <w:numFmt w:val="decimal"/>
      <w:lvlText w:val="%1."/>
      <w:lvlJc w:val="left"/>
      <w:pPr>
        <w:ind w:left="507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68003516">
      <w:numFmt w:val="bullet"/>
      <w:lvlText w:val="•"/>
      <w:lvlJc w:val="left"/>
      <w:pPr>
        <w:ind w:left="1422" w:hanging="245"/>
      </w:pPr>
      <w:rPr>
        <w:rFonts w:hint="default"/>
        <w:lang w:val="pt-PT" w:eastAsia="en-US" w:bidi="ar-SA"/>
      </w:rPr>
    </w:lvl>
    <w:lvl w:ilvl="2" w:tplc="E95C09F0">
      <w:numFmt w:val="bullet"/>
      <w:lvlText w:val="•"/>
      <w:lvlJc w:val="left"/>
      <w:pPr>
        <w:ind w:left="2344" w:hanging="245"/>
      </w:pPr>
      <w:rPr>
        <w:rFonts w:hint="default"/>
        <w:lang w:val="pt-PT" w:eastAsia="en-US" w:bidi="ar-SA"/>
      </w:rPr>
    </w:lvl>
    <w:lvl w:ilvl="3" w:tplc="A4A4BA7E">
      <w:numFmt w:val="bullet"/>
      <w:lvlText w:val="•"/>
      <w:lvlJc w:val="left"/>
      <w:pPr>
        <w:ind w:left="3266" w:hanging="245"/>
      </w:pPr>
      <w:rPr>
        <w:rFonts w:hint="default"/>
        <w:lang w:val="pt-PT" w:eastAsia="en-US" w:bidi="ar-SA"/>
      </w:rPr>
    </w:lvl>
    <w:lvl w:ilvl="4" w:tplc="1BCE2530">
      <w:numFmt w:val="bullet"/>
      <w:lvlText w:val="•"/>
      <w:lvlJc w:val="left"/>
      <w:pPr>
        <w:ind w:left="4188" w:hanging="245"/>
      </w:pPr>
      <w:rPr>
        <w:rFonts w:hint="default"/>
        <w:lang w:val="pt-PT" w:eastAsia="en-US" w:bidi="ar-SA"/>
      </w:rPr>
    </w:lvl>
    <w:lvl w:ilvl="5" w:tplc="0EA6402E">
      <w:numFmt w:val="bullet"/>
      <w:lvlText w:val="•"/>
      <w:lvlJc w:val="left"/>
      <w:pPr>
        <w:ind w:left="5110" w:hanging="245"/>
      </w:pPr>
      <w:rPr>
        <w:rFonts w:hint="default"/>
        <w:lang w:val="pt-PT" w:eastAsia="en-US" w:bidi="ar-SA"/>
      </w:rPr>
    </w:lvl>
    <w:lvl w:ilvl="6" w:tplc="7B606F30">
      <w:numFmt w:val="bullet"/>
      <w:lvlText w:val="•"/>
      <w:lvlJc w:val="left"/>
      <w:pPr>
        <w:ind w:left="6032" w:hanging="245"/>
      </w:pPr>
      <w:rPr>
        <w:rFonts w:hint="default"/>
        <w:lang w:val="pt-PT" w:eastAsia="en-US" w:bidi="ar-SA"/>
      </w:rPr>
    </w:lvl>
    <w:lvl w:ilvl="7" w:tplc="09BAA278">
      <w:numFmt w:val="bullet"/>
      <w:lvlText w:val="•"/>
      <w:lvlJc w:val="left"/>
      <w:pPr>
        <w:ind w:left="6954" w:hanging="245"/>
      </w:pPr>
      <w:rPr>
        <w:rFonts w:hint="default"/>
        <w:lang w:val="pt-PT" w:eastAsia="en-US" w:bidi="ar-SA"/>
      </w:rPr>
    </w:lvl>
    <w:lvl w:ilvl="8" w:tplc="702004B4">
      <w:numFmt w:val="bullet"/>
      <w:lvlText w:val="•"/>
      <w:lvlJc w:val="left"/>
      <w:pPr>
        <w:ind w:left="7876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18616DBE"/>
    <w:multiLevelType w:val="hybridMultilevel"/>
    <w:tmpl w:val="A4FA7546"/>
    <w:lvl w:ilvl="0" w:tplc="7F86BCE2">
      <w:start w:val="1"/>
      <w:numFmt w:val="decimal"/>
      <w:lvlText w:val="%1"/>
      <w:lvlJc w:val="left"/>
      <w:pPr>
        <w:ind w:left="446" w:hanging="18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D303E5C">
      <w:numFmt w:val="bullet"/>
      <w:lvlText w:val="•"/>
      <w:lvlJc w:val="left"/>
      <w:pPr>
        <w:ind w:left="1368" w:hanging="185"/>
      </w:pPr>
      <w:rPr>
        <w:rFonts w:hint="default"/>
        <w:lang w:val="pt-PT" w:eastAsia="en-US" w:bidi="ar-SA"/>
      </w:rPr>
    </w:lvl>
    <w:lvl w:ilvl="2" w:tplc="9E68A994">
      <w:numFmt w:val="bullet"/>
      <w:lvlText w:val="•"/>
      <w:lvlJc w:val="left"/>
      <w:pPr>
        <w:ind w:left="2296" w:hanging="185"/>
      </w:pPr>
      <w:rPr>
        <w:rFonts w:hint="default"/>
        <w:lang w:val="pt-PT" w:eastAsia="en-US" w:bidi="ar-SA"/>
      </w:rPr>
    </w:lvl>
    <w:lvl w:ilvl="3" w:tplc="458A1874">
      <w:numFmt w:val="bullet"/>
      <w:lvlText w:val="•"/>
      <w:lvlJc w:val="left"/>
      <w:pPr>
        <w:ind w:left="3224" w:hanging="185"/>
      </w:pPr>
      <w:rPr>
        <w:rFonts w:hint="default"/>
        <w:lang w:val="pt-PT" w:eastAsia="en-US" w:bidi="ar-SA"/>
      </w:rPr>
    </w:lvl>
    <w:lvl w:ilvl="4" w:tplc="5AC6DDFA">
      <w:numFmt w:val="bullet"/>
      <w:lvlText w:val="•"/>
      <w:lvlJc w:val="left"/>
      <w:pPr>
        <w:ind w:left="4152" w:hanging="185"/>
      </w:pPr>
      <w:rPr>
        <w:rFonts w:hint="default"/>
        <w:lang w:val="pt-PT" w:eastAsia="en-US" w:bidi="ar-SA"/>
      </w:rPr>
    </w:lvl>
    <w:lvl w:ilvl="5" w:tplc="8098CF9A">
      <w:numFmt w:val="bullet"/>
      <w:lvlText w:val="•"/>
      <w:lvlJc w:val="left"/>
      <w:pPr>
        <w:ind w:left="5080" w:hanging="185"/>
      </w:pPr>
      <w:rPr>
        <w:rFonts w:hint="default"/>
        <w:lang w:val="pt-PT" w:eastAsia="en-US" w:bidi="ar-SA"/>
      </w:rPr>
    </w:lvl>
    <w:lvl w:ilvl="6" w:tplc="F76C8DD2">
      <w:numFmt w:val="bullet"/>
      <w:lvlText w:val="•"/>
      <w:lvlJc w:val="left"/>
      <w:pPr>
        <w:ind w:left="6008" w:hanging="185"/>
      </w:pPr>
      <w:rPr>
        <w:rFonts w:hint="default"/>
        <w:lang w:val="pt-PT" w:eastAsia="en-US" w:bidi="ar-SA"/>
      </w:rPr>
    </w:lvl>
    <w:lvl w:ilvl="7" w:tplc="5D18B3F8">
      <w:numFmt w:val="bullet"/>
      <w:lvlText w:val="•"/>
      <w:lvlJc w:val="left"/>
      <w:pPr>
        <w:ind w:left="6936" w:hanging="185"/>
      </w:pPr>
      <w:rPr>
        <w:rFonts w:hint="default"/>
        <w:lang w:val="pt-PT" w:eastAsia="en-US" w:bidi="ar-SA"/>
      </w:rPr>
    </w:lvl>
    <w:lvl w:ilvl="8" w:tplc="BE322ED6">
      <w:numFmt w:val="bullet"/>
      <w:lvlText w:val="•"/>
      <w:lvlJc w:val="left"/>
      <w:pPr>
        <w:ind w:left="7864" w:hanging="185"/>
      </w:pPr>
      <w:rPr>
        <w:rFonts w:hint="default"/>
        <w:lang w:val="pt-PT" w:eastAsia="en-US" w:bidi="ar-SA"/>
      </w:rPr>
    </w:lvl>
  </w:abstractNum>
  <w:abstractNum w:abstractNumId="2" w15:restartNumberingAfterBreak="0">
    <w:nsid w:val="41DD70CD"/>
    <w:multiLevelType w:val="hybridMultilevel"/>
    <w:tmpl w:val="5DB0927A"/>
    <w:lvl w:ilvl="0" w:tplc="CED6838A">
      <w:start w:val="3"/>
      <w:numFmt w:val="decimal"/>
      <w:lvlText w:val="%1-"/>
      <w:lvlJc w:val="left"/>
      <w:pPr>
        <w:ind w:left="521" w:hanging="2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0"/>
        <w:sz w:val="22"/>
        <w:szCs w:val="22"/>
        <w:lang w:val="pt-PT" w:eastAsia="en-US" w:bidi="ar-SA"/>
      </w:rPr>
    </w:lvl>
    <w:lvl w:ilvl="1" w:tplc="B8F04DB0">
      <w:numFmt w:val="bullet"/>
      <w:lvlText w:val="•"/>
      <w:lvlJc w:val="left"/>
      <w:pPr>
        <w:ind w:left="1440" w:hanging="260"/>
      </w:pPr>
      <w:rPr>
        <w:rFonts w:hint="default"/>
        <w:lang w:val="pt-PT" w:eastAsia="en-US" w:bidi="ar-SA"/>
      </w:rPr>
    </w:lvl>
    <w:lvl w:ilvl="2" w:tplc="C498999C">
      <w:numFmt w:val="bullet"/>
      <w:lvlText w:val="•"/>
      <w:lvlJc w:val="left"/>
      <w:pPr>
        <w:ind w:left="2360" w:hanging="260"/>
      </w:pPr>
      <w:rPr>
        <w:rFonts w:hint="default"/>
        <w:lang w:val="pt-PT" w:eastAsia="en-US" w:bidi="ar-SA"/>
      </w:rPr>
    </w:lvl>
    <w:lvl w:ilvl="3" w:tplc="742E98C2">
      <w:numFmt w:val="bullet"/>
      <w:lvlText w:val="•"/>
      <w:lvlJc w:val="left"/>
      <w:pPr>
        <w:ind w:left="3280" w:hanging="260"/>
      </w:pPr>
      <w:rPr>
        <w:rFonts w:hint="default"/>
        <w:lang w:val="pt-PT" w:eastAsia="en-US" w:bidi="ar-SA"/>
      </w:rPr>
    </w:lvl>
    <w:lvl w:ilvl="4" w:tplc="DBDADDA6">
      <w:numFmt w:val="bullet"/>
      <w:lvlText w:val="•"/>
      <w:lvlJc w:val="left"/>
      <w:pPr>
        <w:ind w:left="4200" w:hanging="260"/>
      </w:pPr>
      <w:rPr>
        <w:rFonts w:hint="default"/>
        <w:lang w:val="pt-PT" w:eastAsia="en-US" w:bidi="ar-SA"/>
      </w:rPr>
    </w:lvl>
    <w:lvl w:ilvl="5" w:tplc="BD5A94D2">
      <w:numFmt w:val="bullet"/>
      <w:lvlText w:val="•"/>
      <w:lvlJc w:val="left"/>
      <w:pPr>
        <w:ind w:left="5120" w:hanging="260"/>
      </w:pPr>
      <w:rPr>
        <w:rFonts w:hint="default"/>
        <w:lang w:val="pt-PT" w:eastAsia="en-US" w:bidi="ar-SA"/>
      </w:rPr>
    </w:lvl>
    <w:lvl w:ilvl="6" w:tplc="AAE6D386">
      <w:numFmt w:val="bullet"/>
      <w:lvlText w:val="•"/>
      <w:lvlJc w:val="left"/>
      <w:pPr>
        <w:ind w:left="6040" w:hanging="260"/>
      </w:pPr>
      <w:rPr>
        <w:rFonts w:hint="default"/>
        <w:lang w:val="pt-PT" w:eastAsia="en-US" w:bidi="ar-SA"/>
      </w:rPr>
    </w:lvl>
    <w:lvl w:ilvl="7" w:tplc="344EEE5A">
      <w:numFmt w:val="bullet"/>
      <w:lvlText w:val="•"/>
      <w:lvlJc w:val="left"/>
      <w:pPr>
        <w:ind w:left="6960" w:hanging="260"/>
      </w:pPr>
      <w:rPr>
        <w:rFonts w:hint="default"/>
        <w:lang w:val="pt-PT" w:eastAsia="en-US" w:bidi="ar-SA"/>
      </w:rPr>
    </w:lvl>
    <w:lvl w:ilvl="8" w:tplc="8ECE17B0">
      <w:numFmt w:val="bullet"/>
      <w:lvlText w:val="•"/>
      <w:lvlJc w:val="left"/>
      <w:pPr>
        <w:ind w:left="7880" w:hanging="260"/>
      </w:pPr>
      <w:rPr>
        <w:rFonts w:hint="default"/>
        <w:lang w:val="pt-PT" w:eastAsia="en-US" w:bidi="ar-SA"/>
      </w:rPr>
    </w:lvl>
  </w:abstractNum>
  <w:abstractNum w:abstractNumId="3" w15:restartNumberingAfterBreak="0">
    <w:nsid w:val="53651E5A"/>
    <w:multiLevelType w:val="hybridMultilevel"/>
    <w:tmpl w:val="21F4D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669993">
    <w:abstractNumId w:val="2"/>
  </w:num>
  <w:num w:numId="2" w16cid:durableId="539443983">
    <w:abstractNumId w:val="1"/>
  </w:num>
  <w:num w:numId="3" w16cid:durableId="1684629432">
    <w:abstractNumId w:val="0"/>
  </w:num>
  <w:num w:numId="4" w16cid:durableId="508251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B"/>
    <w:rsid w:val="000974BB"/>
    <w:rsid w:val="000E6D9E"/>
    <w:rsid w:val="0017095B"/>
    <w:rsid w:val="00186E1A"/>
    <w:rsid w:val="00194003"/>
    <w:rsid w:val="001D041F"/>
    <w:rsid w:val="001D7B65"/>
    <w:rsid w:val="0027558E"/>
    <w:rsid w:val="00391CEF"/>
    <w:rsid w:val="00392C25"/>
    <w:rsid w:val="003A7148"/>
    <w:rsid w:val="003D1582"/>
    <w:rsid w:val="003D6E55"/>
    <w:rsid w:val="00491C34"/>
    <w:rsid w:val="00514492"/>
    <w:rsid w:val="005C30CB"/>
    <w:rsid w:val="005E1606"/>
    <w:rsid w:val="005F14A8"/>
    <w:rsid w:val="0070410D"/>
    <w:rsid w:val="007718C3"/>
    <w:rsid w:val="007730B7"/>
    <w:rsid w:val="007953B7"/>
    <w:rsid w:val="007C4A6D"/>
    <w:rsid w:val="0084061E"/>
    <w:rsid w:val="00844793"/>
    <w:rsid w:val="008474B8"/>
    <w:rsid w:val="00870204"/>
    <w:rsid w:val="008B3437"/>
    <w:rsid w:val="008E1833"/>
    <w:rsid w:val="0090245D"/>
    <w:rsid w:val="009369A5"/>
    <w:rsid w:val="0094079F"/>
    <w:rsid w:val="00971CC3"/>
    <w:rsid w:val="009D47BD"/>
    <w:rsid w:val="00AA2C17"/>
    <w:rsid w:val="00B849A0"/>
    <w:rsid w:val="00BF2A6B"/>
    <w:rsid w:val="00C14854"/>
    <w:rsid w:val="00C425F4"/>
    <w:rsid w:val="00CA19A5"/>
    <w:rsid w:val="00CC244A"/>
    <w:rsid w:val="00CC6A02"/>
    <w:rsid w:val="00CF587C"/>
    <w:rsid w:val="00D16568"/>
    <w:rsid w:val="00D47A21"/>
    <w:rsid w:val="00D517CC"/>
    <w:rsid w:val="00E3711E"/>
    <w:rsid w:val="00E871BE"/>
    <w:rsid w:val="00EA69C9"/>
    <w:rsid w:val="00EC0E64"/>
    <w:rsid w:val="00F061E8"/>
    <w:rsid w:val="00F07525"/>
    <w:rsid w:val="00F17F8E"/>
    <w:rsid w:val="00F2054C"/>
    <w:rsid w:val="00F2602D"/>
    <w:rsid w:val="00F64DF3"/>
    <w:rsid w:val="00F77749"/>
    <w:rsid w:val="00FA04A3"/>
    <w:rsid w:val="00FE0127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249C"/>
  <w15:docId w15:val="{E93F10BE-278D-4343-9101-8247BC50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Heading1">
    <w:name w:val="heading 1"/>
    <w:basedOn w:val="TituloA1"/>
    <w:link w:val="Heading1Char"/>
    <w:uiPriority w:val="9"/>
    <w:qFormat/>
    <w:rsid w:val="00844793"/>
    <w:pPr>
      <w:outlineLvl w:val="0"/>
    </w:pPr>
  </w:style>
  <w:style w:type="paragraph" w:styleId="Heading2">
    <w:name w:val="heading 2"/>
    <w:aliases w:val="Titulo A2"/>
    <w:basedOn w:val="Normal"/>
    <w:next w:val="Normal"/>
    <w:link w:val="Heading2Char"/>
    <w:uiPriority w:val="9"/>
    <w:unhideWhenUsed/>
    <w:qFormat/>
    <w:rsid w:val="00844793"/>
    <w:pPr>
      <w:keepNext/>
      <w:keepLines/>
      <w:spacing w:before="40"/>
      <w:ind w:firstLine="360"/>
      <w:outlineLvl w:val="1"/>
    </w:pPr>
    <w:rPr>
      <w:rFonts w:ascii="Arial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9D47BD"/>
    <w:pPr>
      <w:jc w:val="both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1"/>
    <w:qFormat/>
    <w:pPr>
      <w:ind w:left="506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ituloA1">
    <w:name w:val="Titulo A1"/>
    <w:basedOn w:val="BodyText"/>
    <w:next w:val="BodyText"/>
    <w:link w:val="TituloA1Char"/>
    <w:qFormat/>
    <w:rsid w:val="00844793"/>
    <w:pPr>
      <w:tabs>
        <w:tab w:val="left" w:pos="0"/>
      </w:tabs>
      <w:ind w:firstLine="360"/>
    </w:pPr>
    <w:rPr>
      <w:rFonts w:eastAsia="Arial" w:cs="Arial"/>
      <w:b/>
      <w:bCs/>
      <w:spacing w:val="-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4793"/>
    <w:rPr>
      <w:rFonts w:ascii="Arial" w:eastAsia="Arial" w:hAnsi="Arial" w:cs="Arial"/>
      <w:b/>
      <w:bCs/>
      <w:spacing w:val="-2"/>
      <w:sz w:val="26"/>
      <w:szCs w:val="26"/>
      <w:lang w:val="pt-BR"/>
    </w:rPr>
  </w:style>
  <w:style w:type="character" w:customStyle="1" w:styleId="TituloA1Char">
    <w:name w:val="Titulo A1 Char"/>
    <w:basedOn w:val="Heading1Char"/>
    <w:link w:val="TituloA1"/>
    <w:rsid w:val="00844793"/>
    <w:rPr>
      <w:rFonts w:ascii="Arial" w:eastAsia="Arial" w:hAnsi="Arial" w:cs="Arial"/>
      <w:b/>
      <w:bCs/>
      <w:spacing w:val="-2"/>
      <w:sz w:val="26"/>
      <w:szCs w:val="2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8E1833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E18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183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94003"/>
    <w:pPr>
      <w:widowControl/>
      <w:autoSpaceDE/>
      <w:autoSpaceDN/>
    </w:pPr>
    <w:rPr>
      <w:rFonts w:ascii="Arial MT" w:eastAsia="Arial MT" w:hAnsi="Arial MT" w:cs="Arial MT"/>
      <w:lang w:val="pt-PT"/>
    </w:rPr>
  </w:style>
  <w:style w:type="table" w:styleId="TableGrid">
    <w:name w:val="Table Grid"/>
    <w:basedOn w:val="TableNormal"/>
    <w:uiPriority w:val="39"/>
    <w:rsid w:val="0018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44793"/>
    <w:pPr>
      <w:widowControl/>
      <w:tabs>
        <w:tab w:val="right" w:leader="dot" w:pos="9710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07525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24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5D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9024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5D"/>
    <w:rPr>
      <w:rFonts w:ascii="Arial MT" w:eastAsia="Arial MT" w:hAnsi="Arial MT" w:cs="Arial MT"/>
      <w:lang w:val="pt-PT"/>
    </w:rPr>
  </w:style>
  <w:style w:type="character" w:customStyle="1" w:styleId="Heading2Char">
    <w:name w:val="Heading 2 Char"/>
    <w:aliases w:val="Titulo A2 Char"/>
    <w:basedOn w:val="DefaultParagraphFont"/>
    <w:link w:val="Heading2"/>
    <w:uiPriority w:val="9"/>
    <w:rsid w:val="00844793"/>
    <w:rPr>
      <w:rFonts w:ascii="Arial" w:eastAsia="Arial MT" w:hAnsi="Arial" w:cstheme="majorBidi"/>
      <w:b/>
      <w:sz w:val="24"/>
      <w:szCs w:val="26"/>
      <w:lang w:val="pt-BR"/>
    </w:rPr>
  </w:style>
  <w:style w:type="paragraph" w:customStyle="1" w:styleId="TITULOA2">
    <w:name w:val="TITULO A2"/>
    <w:basedOn w:val="Heading2"/>
    <w:next w:val="BodyText"/>
    <w:link w:val="TITULOA2Char"/>
    <w:qFormat/>
    <w:rsid w:val="008474B8"/>
  </w:style>
  <w:style w:type="character" w:customStyle="1" w:styleId="TITULOA2Char">
    <w:name w:val="TITULO A2 Char"/>
    <w:basedOn w:val="Heading2Char"/>
    <w:link w:val="TITULOA2"/>
    <w:rsid w:val="008474B8"/>
    <w:rPr>
      <w:rFonts w:ascii="Arial" w:eastAsia="Arial MT" w:hAnsi="Arial" w:cstheme="majorBidi"/>
      <w:b/>
      <w:sz w:val="24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1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8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mikhail1681/walmart-sales?resource=downloa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D668-5980-478C-800B-D60B9EA9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10</Pages>
  <Words>1780</Words>
  <Characters>9617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Amaral</dc:creator>
  <cp:lastModifiedBy>Ricardo Amaral</cp:lastModifiedBy>
  <cp:revision>32</cp:revision>
  <cp:lastPrinted>2025-03-25T12:44:00Z</cp:lastPrinted>
  <dcterms:created xsi:type="dcterms:W3CDTF">2025-03-01T20:08:00Z</dcterms:created>
  <dcterms:modified xsi:type="dcterms:W3CDTF">2025-03-25T12:44:00Z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for Microsoft 365</vt:lpwstr>
  </property>
</Properties>
</file>